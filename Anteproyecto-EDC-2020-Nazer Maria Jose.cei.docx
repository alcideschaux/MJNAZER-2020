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E3BF8" w14:textId="77777777" w:rsidR="008D1D84" w:rsidRPr="00250A01" w:rsidRDefault="008D1D84" w:rsidP="00250A01">
      <w:pPr>
        <w:spacing w:after="0" w:line="360" w:lineRule="auto"/>
        <w:jc w:val="center"/>
        <w:rPr>
          <w:rFonts w:ascii="Times New Roman" w:eastAsia="Malgun Gothic" w:hAnsi="Times New Roman" w:cs="Times New Roman"/>
          <w:b/>
          <w:kern w:val="2"/>
          <w:sz w:val="24"/>
          <w:szCs w:val="24"/>
          <w:lang w:val="es-ES_tradnl" w:eastAsia="ko-KR"/>
        </w:rPr>
      </w:pPr>
      <w:r w:rsidRPr="00250A01">
        <w:rPr>
          <w:rFonts w:ascii="Times New Roman" w:eastAsia="Malgun Gothic" w:hAnsi="Times New Roman" w:cs="Times New Roman"/>
          <w:b/>
          <w:kern w:val="2"/>
          <w:sz w:val="24"/>
          <w:szCs w:val="24"/>
          <w:lang w:val="es-ES_tradnl" w:eastAsia="ko-KR"/>
        </w:rPr>
        <w:t>UNIVERSIDAD NACIONAL DE ASUNCIÓN</w:t>
      </w:r>
    </w:p>
    <w:p w14:paraId="7F1F613F" w14:textId="77777777" w:rsidR="008D1D84" w:rsidRPr="00250A01" w:rsidRDefault="008D1D84" w:rsidP="00250A01">
      <w:pPr>
        <w:spacing w:after="0" w:line="360" w:lineRule="auto"/>
        <w:jc w:val="center"/>
        <w:rPr>
          <w:rFonts w:ascii="Times New Roman" w:eastAsia="Malgun Gothic" w:hAnsi="Times New Roman" w:cs="Times New Roman"/>
          <w:b/>
          <w:kern w:val="2"/>
          <w:sz w:val="24"/>
          <w:szCs w:val="24"/>
          <w:lang w:val="es-ES_tradnl" w:eastAsia="ko-KR"/>
        </w:rPr>
      </w:pPr>
    </w:p>
    <w:p w14:paraId="71E2AB04" w14:textId="77777777" w:rsidR="008D1D84" w:rsidRPr="00250A01" w:rsidRDefault="008D1D84" w:rsidP="00250A01">
      <w:pPr>
        <w:spacing w:after="0" w:line="360" w:lineRule="auto"/>
        <w:jc w:val="center"/>
        <w:rPr>
          <w:rFonts w:ascii="Times New Roman" w:eastAsia="Malgun Gothic" w:hAnsi="Times New Roman" w:cs="Times New Roman"/>
          <w:b/>
          <w:kern w:val="2"/>
          <w:sz w:val="24"/>
          <w:szCs w:val="24"/>
          <w:lang w:val="es-ES_tradnl" w:eastAsia="ko-KR"/>
        </w:rPr>
      </w:pPr>
    </w:p>
    <w:p w14:paraId="1FC79F7B" w14:textId="77777777" w:rsidR="008D1D84" w:rsidRPr="00250A01" w:rsidRDefault="008C0A36" w:rsidP="00250A01">
      <w:pPr>
        <w:spacing w:after="0" w:line="360" w:lineRule="auto"/>
        <w:jc w:val="center"/>
        <w:rPr>
          <w:rFonts w:ascii="Times New Roman" w:eastAsia="Malgun Gothic" w:hAnsi="Times New Roman" w:cs="Times New Roman"/>
          <w:b/>
          <w:kern w:val="2"/>
          <w:sz w:val="24"/>
          <w:szCs w:val="24"/>
          <w:lang w:val="es-ES_tradnl" w:eastAsia="ko-KR"/>
        </w:rPr>
      </w:pPr>
      <w:r>
        <w:rPr>
          <w:rFonts w:ascii="Times New Roman" w:eastAsia="Times New Roman" w:hAnsi="Times New Roman" w:cs="Times New Roman"/>
          <w:b/>
          <w:noProof/>
          <w:sz w:val="24"/>
          <w:szCs w:val="24"/>
          <w:lang w:val="es-ES_tradnl"/>
        </w:rPr>
        <w:object w:dxaOrig="1440" w:dyaOrig="1440" w14:anchorId="6CDA4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9.9pt;margin-top:-40.65pt;width:81pt;height:74.1pt;z-index:251662336;mso-wrap-edited:f" wrapcoords="-159 0 -159 21420 21600 21420 21600 0 -159 0" filled="t" fillcolor="navy">
            <v:imagedata r:id="rId8" o:title=""/>
          </v:shape>
          <o:OLEObject Type="Embed" ProgID="PBrush" ShapeID="_x0000_s1026" DrawAspect="Content" ObjectID="_1667224367" r:id="rId9"/>
        </w:object>
      </w:r>
    </w:p>
    <w:p w14:paraId="483E023B" w14:textId="77777777" w:rsidR="008D1D84" w:rsidRPr="00250A01" w:rsidRDefault="008D1D84" w:rsidP="00250A01">
      <w:pPr>
        <w:spacing w:after="0" w:line="360" w:lineRule="auto"/>
        <w:jc w:val="center"/>
        <w:rPr>
          <w:rFonts w:ascii="Times New Roman" w:eastAsia="Malgun Gothic" w:hAnsi="Times New Roman" w:cs="Times New Roman"/>
          <w:b/>
          <w:kern w:val="2"/>
          <w:sz w:val="24"/>
          <w:szCs w:val="24"/>
          <w:lang w:val="es-ES_tradnl" w:eastAsia="ko-KR"/>
        </w:rPr>
      </w:pPr>
    </w:p>
    <w:p w14:paraId="0DE87564" w14:textId="77777777" w:rsidR="008D1D84" w:rsidRPr="00250A01" w:rsidRDefault="008D1D84" w:rsidP="00250A01">
      <w:pPr>
        <w:spacing w:after="0" w:line="360" w:lineRule="auto"/>
        <w:jc w:val="center"/>
        <w:rPr>
          <w:rFonts w:ascii="Times New Roman" w:eastAsia="Malgun Gothic" w:hAnsi="Times New Roman" w:cs="Times New Roman"/>
          <w:b/>
          <w:kern w:val="2"/>
          <w:sz w:val="24"/>
          <w:szCs w:val="24"/>
          <w:lang w:val="es-ES_tradnl" w:eastAsia="ko-KR"/>
        </w:rPr>
      </w:pPr>
      <w:r w:rsidRPr="00250A01">
        <w:rPr>
          <w:rFonts w:ascii="Times New Roman" w:eastAsia="Malgun Gothic" w:hAnsi="Times New Roman" w:cs="Times New Roman"/>
          <w:b/>
          <w:kern w:val="2"/>
          <w:sz w:val="24"/>
          <w:szCs w:val="24"/>
          <w:lang w:val="es-ES_tradnl" w:eastAsia="ko-KR"/>
        </w:rPr>
        <w:t>FACULTAD DE CIENCIAS QUÍMICAS</w:t>
      </w:r>
    </w:p>
    <w:p w14:paraId="29EC3CA5" w14:textId="77777777" w:rsidR="008D1D84" w:rsidRPr="00250A01" w:rsidRDefault="008D1D84" w:rsidP="00250A01">
      <w:pPr>
        <w:spacing w:after="0" w:line="360" w:lineRule="auto"/>
        <w:jc w:val="center"/>
        <w:rPr>
          <w:rFonts w:ascii="Times New Roman" w:eastAsia="Malgun Gothic" w:hAnsi="Times New Roman" w:cs="Times New Roman"/>
          <w:b/>
          <w:bCs/>
          <w:iCs/>
          <w:kern w:val="2"/>
          <w:sz w:val="24"/>
          <w:szCs w:val="24"/>
          <w:lang w:val="es-ES_tradnl" w:eastAsia="ko-KR"/>
        </w:rPr>
      </w:pPr>
      <w:r w:rsidRPr="00250A01">
        <w:rPr>
          <w:rFonts w:ascii="Times New Roman" w:eastAsia="Malgun Gothic" w:hAnsi="Times New Roman" w:cs="Times New Roman"/>
          <w:b/>
          <w:bCs/>
          <w:iCs/>
          <w:kern w:val="2"/>
          <w:sz w:val="24"/>
          <w:szCs w:val="24"/>
          <w:lang w:val="es-ES_tradnl" w:eastAsia="ko-KR"/>
        </w:rPr>
        <w:t>DIRECCIÓN DE POSTGRADO</w:t>
      </w:r>
    </w:p>
    <w:p w14:paraId="66DF4C12" w14:textId="77777777" w:rsidR="008D1D84" w:rsidRPr="00250A01" w:rsidRDefault="008D1D84" w:rsidP="00250A01">
      <w:pPr>
        <w:spacing w:after="0" w:line="360" w:lineRule="auto"/>
        <w:jc w:val="center"/>
        <w:rPr>
          <w:rFonts w:ascii="Times New Roman" w:eastAsia="Malgun Gothic" w:hAnsi="Times New Roman" w:cs="Times New Roman"/>
          <w:b/>
          <w:bCs/>
          <w:iCs/>
          <w:kern w:val="2"/>
          <w:sz w:val="24"/>
          <w:szCs w:val="24"/>
          <w:lang w:val="es-ES_tradnl" w:eastAsia="ko-KR"/>
        </w:rPr>
      </w:pPr>
      <w:r w:rsidRPr="00250A01">
        <w:rPr>
          <w:rFonts w:ascii="Times New Roman" w:eastAsia="Malgun Gothic" w:hAnsi="Times New Roman" w:cs="Times New Roman"/>
          <w:b/>
          <w:bCs/>
          <w:iCs/>
          <w:kern w:val="2"/>
          <w:sz w:val="24"/>
          <w:szCs w:val="24"/>
          <w:lang w:val="es-ES_tradnl" w:eastAsia="ko-KR"/>
        </w:rPr>
        <w:t>ESPECIALIZACIÓN EN DIETÉTICA</w:t>
      </w:r>
    </w:p>
    <w:p w14:paraId="1F764F58" w14:textId="77777777" w:rsidR="008D1D84" w:rsidRPr="00250A01" w:rsidRDefault="008D1D84" w:rsidP="00250A01">
      <w:pPr>
        <w:spacing w:after="0" w:line="360" w:lineRule="auto"/>
        <w:jc w:val="center"/>
        <w:rPr>
          <w:rFonts w:ascii="Times New Roman" w:eastAsia="Malgun Gothic" w:hAnsi="Times New Roman" w:cs="Times New Roman"/>
          <w:b/>
          <w:bCs/>
          <w:iCs/>
          <w:kern w:val="2"/>
          <w:sz w:val="24"/>
          <w:szCs w:val="24"/>
          <w:lang w:val="es-ES_tradnl" w:eastAsia="ko-KR"/>
        </w:rPr>
      </w:pPr>
      <w:r w:rsidRPr="00250A01">
        <w:rPr>
          <w:rFonts w:ascii="Times New Roman" w:eastAsia="Malgun Gothic" w:hAnsi="Times New Roman" w:cs="Times New Roman"/>
          <w:b/>
          <w:bCs/>
          <w:iCs/>
          <w:kern w:val="2"/>
          <w:sz w:val="24"/>
          <w:szCs w:val="24"/>
          <w:lang w:val="es-ES_tradnl" w:eastAsia="ko-KR"/>
        </w:rPr>
        <w:t>CLÍNICA Y SOPORTE NUTRICIONAL</w:t>
      </w:r>
    </w:p>
    <w:p w14:paraId="18CE9FAA"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49CFF52E"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49FDB6EF"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MONOGRAFÍA DE INVESTIGACIÓN</w:t>
      </w:r>
    </w:p>
    <w:p w14:paraId="255FC4C5"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660C7A27"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272BFB41" w14:textId="6077789F" w:rsidR="008D1D84" w:rsidRPr="00250A01" w:rsidRDefault="00CC5AEE" w:rsidP="00CC5AEE">
      <w:pPr>
        <w:spacing w:after="0" w:line="360" w:lineRule="auto"/>
        <w:jc w:val="both"/>
        <w:rPr>
          <w:rFonts w:ascii="Times New Roman" w:eastAsia="Times New Roman" w:hAnsi="Times New Roman" w:cs="Times New Roman"/>
          <w:sz w:val="24"/>
          <w:szCs w:val="24"/>
          <w:lang w:val="es-ES_tradnl" w:eastAsia="es-ES"/>
        </w:rPr>
      </w:pPr>
      <w:commentRangeStart w:id="0"/>
      <w:r w:rsidRPr="00CC5AEE">
        <w:rPr>
          <w:rFonts w:ascii="Times New Roman" w:eastAsia="Times New Roman" w:hAnsi="Times New Roman" w:cs="Times New Roman"/>
          <w:b/>
          <w:bCs/>
          <w:sz w:val="32"/>
          <w:szCs w:val="24"/>
          <w:lang w:val="es-ES_tradnl" w:eastAsia="es-ES"/>
        </w:rPr>
        <w:t>LACTANCIA</w:t>
      </w:r>
      <w:r>
        <w:rPr>
          <w:rFonts w:ascii="Times New Roman" w:eastAsia="Times New Roman" w:hAnsi="Times New Roman" w:cs="Times New Roman"/>
          <w:b/>
          <w:bCs/>
          <w:sz w:val="32"/>
          <w:szCs w:val="24"/>
          <w:lang w:val="es-ES_tradnl" w:eastAsia="es-ES"/>
        </w:rPr>
        <w:t xml:space="preserve"> </w:t>
      </w:r>
      <w:r w:rsidRPr="00CC5AEE">
        <w:rPr>
          <w:rFonts w:ascii="Times New Roman" w:eastAsia="Times New Roman" w:hAnsi="Times New Roman" w:cs="Times New Roman"/>
          <w:b/>
          <w:bCs/>
          <w:sz w:val="32"/>
          <w:szCs w:val="24"/>
          <w:lang w:val="es-ES_tradnl" w:eastAsia="es-ES"/>
        </w:rPr>
        <w:t xml:space="preserve">MATERNA, TIPO DE PARTO Y ENFERMEDADES </w:t>
      </w:r>
      <w:commentRangeEnd w:id="0"/>
      <w:r w:rsidR="00252D39">
        <w:rPr>
          <w:rStyle w:val="Refdecomentario"/>
        </w:rPr>
        <w:commentReference w:id="0"/>
      </w:r>
      <w:r w:rsidRPr="00CC5AEE">
        <w:rPr>
          <w:rFonts w:ascii="Times New Roman" w:eastAsia="Times New Roman" w:hAnsi="Times New Roman" w:cs="Times New Roman"/>
          <w:b/>
          <w:bCs/>
          <w:sz w:val="32"/>
          <w:szCs w:val="24"/>
          <w:lang w:val="es-ES_tradnl" w:eastAsia="es-ES"/>
        </w:rPr>
        <w:t xml:space="preserve">AUTOINMUNES EN ADULTOS QUE ASISTEN A CONSULTAS EN </w:t>
      </w:r>
      <w:r>
        <w:rPr>
          <w:rFonts w:ascii="Times New Roman" w:eastAsia="Times New Roman" w:hAnsi="Times New Roman" w:cs="Times New Roman"/>
          <w:b/>
          <w:bCs/>
          <w:sz w:val="32"/>
          <w:szCs w:val="24"/>
          <w:lang w:val="es-ES_tradnl" w:eastAsia="es-ES"/>
        </w:rPr>
        <w:t>UNA</w:t>
      </w:r>
      <w:r w:rsidRPr="00CC5AEE">
        <w:rPr>
          <w:rFonts w:ascii="Times New Roman" w:eastAsia="Times New Roman" w:hAnsi="Times New Roman" w:cs="Times New Roman"/>
          <w:b/>
          <w:bCs/>
          <w:sz w:val="32"/>
          <w:szCs w:val="24"/>
          <w:lang w:val="es-ES_tradnl" w:eastAsia="es-ES"/>
        </w:rPr>
        <w:t xml:space="preserve"> CLÍNICA</w:t>
      </w:r>
      <w:r>
        <w:rPr>
          <w:rFonts w:ascii="Times New Roman" w:eastAsia="Times New Roman" w:hAnsi="Times New Roman" w:cs="Times New Roman"/>
          <w:b/>
          <w:bCs/>
          <w:sz w:val="32"/>
          <w:szCs w:val="24"/>
          <w:lang w:val="es-ES_tradnl" w:eastAsia="es-ES"/>
        </w:rPr>
        <w:t xml:space="preserve"> PRIVADA</w:t>
      </w:r>
    </w:p>
    <w:p w14:paraId="5D52B8D0"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4988F959" w14:textId="4A248A87" w:rsidR="008D1D84" w:rsidRPr="00250A01" w:rsidRDefault="00F20929" w:rsidP="00250A01">
      <w:pPr>
        <w:spacing w:after="0" w:line="360" w:lineRule="auto"/>
        <w:jc w:val="center"/>
        <w:rPr>
          <w:rFonts w:ascii="Times New Roman" w:eastAsia="Times New Roman" w:hAnsi="Times New Roman" w:cs="Times New Roman"/>
          <w:b/>
          <w:bCs/>
          <w:smallCaps/>
          <w:sz w:val="32"/>
          <w:szCs w:val="24"/>
          <w:lang w:val="es-ES_tradnl" w:eastAsia="es-ES"/>
        </w:rPr>
      </w:pPr>
      <w:r w:rsidRPr="00250A01">
        <w:rPr>
          <w:rFonts w:ascii="Times New Roman" w:eastAsia="Times New Roman" w:hAnsi="Times New Roman" w:cs="Times New Roman"/>
          <w:b/>
          <w:sz w:val="32"/>
          <w:szCs w:val="24"/>
          <w:lang w:val="es-ES_tradnl" w:eastAsia="es-ES"/>
        </w:rPr>
        <w:t xml:space="preserve">Lic. </w:t>
      </w:r>
      <w:r w:rsidR="008D1D84" w:rsidRPr="00250A01">
        <w:rPr>
          <w:rFonts w:ascii="Times New Roman" w:eastAsia="Times New Roman" w:hAnsi="Times New Roman" w:cs="Times New Roman"/>
          <w:b/>
          <w:sz w:val="32"/>
          <w:szCs w:val="24"/>
          <w:lang w:val="es-ES_tradnl" w:eastAsia="es-ES"/>
        </w:rPr>
        <w:t>MARIA JOS</w:t>
      </w:r>
      <w:r w:rsidR="00CC5AEE">
        <w:rPr>
          <w:rFonts w:ascii="Times New Roman" w:eastAsia="Times New Roman" w:hAnsi="Times New Roman" w:cs="Times New Roman"/>
          <w:b/>
          <w:sz w:val="32"/>
          <w:szCs w:val="24"/>
          <w:lang w:val="es-ES_tradnl" w:eastAsia="es-ES"/>
        </w:rPr>
        <w:t>É</w:t>
      </w:r>
      <w:r w:rsidR="008D1D84" w:rsidRPr="00250A01">
        <w:rPr>
          <w:rFonts w:ascii="Times New Roman" w:eastAsia="Times New Roman" w:hAnsi="Times New Roman" w:cs="Times New Roman"/>
          <w:b/>
          <w:sz w:val="32"/>
          <w:szCs w:val="24"/>
          <w:lang w:val="es-ES_tradnl" w:eastAsia="es-ES"/>
        </w:rPr>
        <w:t xml:space="preserve"> F. NAZER CABAÑAS</w:t>
      </w:r>
    </w:p>
    <w:p w14:paraId="26D2B9DA"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7D30B6F5"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6ADF4D7F" w14:textId="5CD61A6A"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Tutor</w:t>
      </w:r>
      <w:r w:rsidR="00E74030" w:rsidRPr="00250A01">
        <w:rPr>
          <w:rFonts w:ascii="Times New Roman" w:eastAsia="Times New Roman" w:hAnsi="Times New Roman" w:cs="Times New Roman"/>
          <w:sz w:val="24"/>
          <w:szCs w:val="24"/>
          <w:lang w:val="es-ES_tradnl" w:eastAsia="es-ES"/>
        </w:rPr>
        <w:t>es:</w:t>
      </w:r>
      <w:r w:rsidRPr="00250A01">
        <w:rPr>
          <w:rFonts w:ascii="Times New Roman" w:eastAsia="Times New Roman" w:hAnsi="Times New Roman" w:cs="Times New Roman"/>
          <w:sz w:val="24"/>
          <w:szCs w:val="24"/>
          <w:lang w:val="es-ES_tradnl" w:eastAsia="es-ES"/>
        </w:rPr>
        <w:t xml:space="preserve"> </w:t>
      </w:r>
      <w:commentRangeStart w:id="1"/>
      <w:r w:rsidRPr="00CC5AEE">
        <w:rPr>
          <w:rFonts w:ascii="Times New Roman" w:eastAsia="Times New Roman" w:hAnsi="Times New Roman" w:cs="Times New Roman"/>
          <w:b/>
          <w:sz w:val="24"/>
          <w:szCs w:val="24"/>
          <w:lang w:val="es-ES_tradnl" w:eastAsia="es-ES"/>
        </w:rPr>
        <w:t>Dr. PABLO PEÑA</w:t>
      </w:r>
    </w:p>
    <w:p w14:paraId="13ACED56" w14:textId="77777777" w:rsidR="008D1D84" w:rsidRPr="00CC5AEE" w:rsidRDefault="008D1D84" w:rsidP="00250A01">
      <w:pPr>
        <w:spacing w:after="0" w:line="360" w:lineRule="auto"/>
        <w:jc w:val="center"/>
        <w:rPr>
          <w:rFonts w:ascii="Times New Roman" w:eastAsia="Times New Roman" w:hAnsi="Times New Roman" w:cs="Times New Roman"/>
          <w:b/>
          <w:sz w:val="24"/>
          <w:szCs w:val="24"/>
          <w:lang w:val="es-ES_tradnl" w:eastAsia="es-ES"/>
        </w:rPr>
      </w:pPr>
      <w:r w:rsidRPr="00CC5AEE">
        <w:rPr>
          <w:rFonts w:ascii="Times New Roman" w:eastAsia="Times New Roman" w:hAnsi="Times New Roman" w:cs="Times New Roman"/>
          <w:b/>
          <w:sz w:val="24"/>
          <w:szCs w:val="24"/>
          <w:lang w:val="es-ES_tradnl" w:eastAsia="es-ES"/>
        </w:rPr>
        <w:t>Dr. MARCELO ARANGO</w:t>
      </w:r>
      <w:commentRangeEnd w:id="1"/>
      <w:r w:rsidR="00252D39">
        <w:rPr>
          <w:rStyle w:val="Refdecomentario"/>
        </w:rPr>
        <w:commentReference w:id="1"/>
      </w:r>
    </w:p>
    <w:p w14:paraId="6C19BACE"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32206460"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1FB79450" w14:textId="118A1DD9" w:rsidR="008D1D84" w:rsidRPr="00250A01" w:rsidRDefault="00F20929" w:rsidP="00250A01">
      <w:pPr>
        <w:spacing w:after="0" w:line="36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bCs/>
          <w:sz w:val="24"/>
          <w:szCs w:val="24"/>
          <w:lang w:val="es-ES_tradnl" w:eastAsia="es-ES"/>
        </w:rPr>
        <w:t xml:space="preserve">Anteproyecto de </w:t>
      </w:r>
      <w:r w:rsidR="008D1D84" w:rsidRPr="00250A01">
        <w:rPr>
          <w:rFonts w:ascii="Times New Roman" w:eastAsia="Times New Roman" w:hAnsi="Times New Roman" w:cs="Times New Roman"/>
          <w:bCs/>
          <w:sz w:val="24"/>
          <w:szCs w:val="24"/>
          <w:lang w:val="es-ES_tradnl" w:eastAsia="es-ES"/>
        </w:rPr>
        <w:t>Monografía presentada a la Facultad de Ciencias Químicas, Universidad Nacional de Asunción, como requisito para la obtención del Título de Especialista en Dietética Clínica y Soporte Nutricional</w:t>
      </w:r>
      <w:r w:rsidRPr="00250A01">
        <w:rPr>
          <w:rFonts w:ascii="Times New Roman" w:eastAsia="Times New Roman" w:hAnsi="Times New Roman" w:cs="Times New Roman"/>
          <w:bCs/>
          <w:sz w:val="24"/>
          <w:szCs w:val="24"/>
          <w:lang w:val="es-ES_tradnl" w:eastAsia="es-ES"/>
        </w:rPr>
        <w:t>.</w:t>
      </w:r>
    </w:p>
    <w:p w14:paraId="60C187F1" w14:textId="77777777"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p>
    <w:p w14:paraId="7B89224E" w14:textId="461B3B47" w:rsidR="008D1D84" w:rsidRPr="00250A01" w:rsidRDefault="00F20929" w:rsidP="00250A01">
      <w:pPr>
        <w:spacing w:after="0" w:line="36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San Lorenzo-Paraguay</w:t>
      </w:r>
    </w:p>
    <w:p w14:paraId="56F610E8" w14:textId="09D99576" w:rsidR="008D1D84" w:rsidRPr="00250A01" w:rsidRDefault="008D1D84" w:rsidP="00250A01">
      <w:pPr>
        <w:spacing w:after="0" w:line="36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2020</w:t>
      </w:r>
    </w:p>
    <w:p w14:paraId="38F376D0" w14:textId="77777777" w:rsidR="008D1D84" w:rsidRPr="00250A01" w:rsidRDefault="008D1D84" w:rsidP="00250A01">
      <w:pPr>
        <w:spacing w:after="0" w:line="360" w:lineRule="auto"/>
        <w:jc w:val="both"/>
        <w:rPr>
          <w:rFonts w:ascii="Times New Roman" w:eastAsia="Times New Roman" w:hAnsi="Times New Roman" w:cs="Times New Roman"/>
          <w:b/>
          <w:sz w:val="24"/>
          <w:szCs w:val="24"/>
          <w:lang w:val="es-ES_tradnl" w:eastAsia="es-ES"/>
        </w:rPr>
        <w:sectPr w:rsidR="008D1D84" w:rsidRPr="00250A01" w:rsidSect="008D1D84">
          <w:pgSz w:w="11906" w:h="16838"/>
          <w:pgMar w:top="1276" w:right="1418" w:bottom="1418" w:left="2268" w:header="710" w:footer="708" w:gutter="0"/>
          <w:pgNumType w:fmt="lowerRoman"/>
          <w:cols w:space="708"/>
          <w:docGrid w:linePitch="360"/>
        </w:sectPr>
      </w:pPr>
    </w:p>
    <w:p w14:paraId="6F21DDEE" w14:textId="77777777" w:rsidR="008D1D84" w:rsidRPr="00250A01" w:rsidRDefault="008D1D84" w:rsidP="00250A01">
      <w:pPr>
        <w:pStyle w:val="Encabezado"/>
        <w:spacing w:line="360" w:lineRule="auto"/>
        <w:jc w:val="right"/>
        <w:rPr>
          <w:rFonts w:ascii="Times New Roman" w:hAnsi="Times New Roman" w:cs="Times New Roman"/>
          <w:b/>
          <w:i/>
          <w:sz w:val="24"/>
          <w:szCs w:val="24"/>
          <w:lang w:val="es-ES_tradnl"/>
        </w:rPr>
      </w:pPr>
      <w:r w:rsidRPr="00250A01">
        <w:rPr>
          <w:rFonts w:ascii="Times New Roman" w:hAnsi="Times New Roman" w:cs="Times New Roman"/>
          <w:b/>
          <w:i/>
          <w:noProof/>
          <w:sz w:val="24"/>
          <w:szCs w:val="24"/>
          <w:lang w:eastAsia="es-ES"/>
        </w:rPr>
        <w:lastRenderedPageBreak/>
        <w:drawing>
          <wp:anchor distT="0" distB="0" distL="114300" distR="114300" simplePos="0" relativeHeight="251659264" behindDoc="0" locked="0" layoutInCell="1" allowOverlap="1" wp14:anchorId="09AC80CB" wp14:editId="39D590C3">
            <wp:simplePos x="0" y="0"/>
            <wp:positionH relativeFrom="column">
              <wp:posOffset>-4445</wp:posOffset>
            </wp:positionH>
            <wp:positionV relativeFrom="paragraph">
              <wp:posOffset>-196215</wp:posOffset>
            </wp:positionV>
            <wp:extent cx="1012825" cy="983615"/>
            <wp:effectExtent l="0" t="0" r="0" b="0"/>
            <wp:wrapNone/>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2825" cy="983615"/>
                    </a:xfrm>
                    <a:prstGeom prst="rect">
                      <a:avLst/>
                    </a:prstGeom>
                    <a:noFill/>
                  </pic:spPr>
                </pic:pic>
              </a:graphicData>
            </a:graphic>
          </wp:anchor>
        </w:drawing>
      </w:r>
      <w:r w:rsidRPr="00250A01">
        <w:rPr>
          <w:rFonts w:ascii="Times New Roman" w:hAnsi="Times New Roman" w:cs="Times New Roman"/>
          <w:b/>
          <w:i/>
          <w:sz w:val="24"/>
          <w:szCs w:val="24"/>
          <w:lang w:val="es-ES_tradnl"/>
        </w:rPr>
        <w:t>UNIVERSIDAD NACIONAL DE ASUNCIÓN</w:t>
      </w:r>
    </w:p>
    <w:p w14:paraId="014BE189" w14:textId="77777777" w:rsidR="008D1D84" w:rsidRPr="00250A01" w:rsidRDefault="008D1D84" w:rsidP="00250A01">
      <w:pPr>
        <w:pStyle w:val="Encabezado"/>
        <w:spacing w:line="360" w:lineRule="auto"/>
        <w:jc w:val="right"/>
        <w:rPr>
          <w:rFonts w:ascii="Times New Roman" w:hAnsi="Times New Roman" w:cs="Times New Roman"/>
          <w:b/>
          <w:i/>
          <w:sz w:val="24"/>
          <w:szCs w:val="24"/>
          <w:lang w:val="es-ES_tradnl"/>
        </w:rPr>
      </w:pPr>
      <w:r w:rsidRPr="00250A01">
        <w:rPr>
          <w:rFonts w:ascii="Times New Roman" w:hAnsi="Times New Roman" w:cs="Times New Roman"/>
          <w:b/>
          <w:i/>
          <w:sz w:val="24"/>
          <w:szCs w:val="24"/>
          <w:lang w:val="es-ES_tradnl"/>
        </w:rPr>
        <w:t>Facultad de Ciencias Químicas</w:t>
      </w:r>
    </w:p>
    <w:p w14:paraId="5717F1CD" w14:textId="77777777" w:rsidR="008D1D84" w:rsidRPr="00250A01" w:rsidRDefault="008D1D84" w:rsidP="00250A01">
      <w:pPr>
        <w:pBdr>
          <w:bottom w:val="single" w:sz="4" w:space="1" w:color="auto"/>
        </w:pBdr>
        <w:spacing w:after="0" w:line="360" w:lineRule="auto"/>
        <w:jc w:val="both"/>
        <w:rPr>
          <w:rFonts w:ascii="Times New Roman" w:eastAsia="Times New Roman" w:hAnsi="Times New Roman" w:cs="Times New Roman"/>
          <w:b/>
          <w:bCs/>
          <w:sz w:val="24"/>
          <w:szCs w:val="24"/>
          <w:lang w:val="es-ES_tradnl" w:eastAsia="es-ES"/>
        </w:rPr>
      </w:pPr>
    </w:p>
    <w:p w14:paraId="3998279B" w14:textId="77777777" w:rsidR="008D1D84" w:rsidRPr="00250A01" w:rsidRDefault="008D1D84" w:rsidP="00250A01">
      <w:pPr>
        <w:spacing w:after="0" w:line="360" w:lineRule="auto"/>
        <w:jc w:val="both"/>
        <w:rPr>
          <w:rFonts w:ascii="Times New Roman" w:eastAsia="Times New Roman" w:hAnsi="Times New Roman" w:cs="Times New Roman"/>
          <w:b/>
          <w:bCs/>
          <w:sz w:val="24"/>
          <w:szCs w:val="24"/>
          <w:lang w:val="es-ES_tradnl" w:eastAsia="es-ES"/>
        </w:rPr>
      </w:pPr>
    </w:p>
    <w:p w14:paraId="1D3442AC" w14:textId="11B38C91" w:rsidR="008D1D84" w:rsidRPr="00250A01" w:rsidRDefault="00F20929" w:rsidP="00250A01">
      <w:pPr>
        <w:spacing w:after="0" w:line="360" w:lineRule="auto"/>
        <w:jc w:val="both"/>
        <w:rPr>
          <w:rFonts w:ascii="Times New Roman" w:eastAsia="Times New Roman" w:hAnsi="Times New Roman" w:cs="Times New Roman"/>
          <w:b/>
          <w:bCs/>
          <w:sz w:val="24"/>
          <w:szCs w:val="24"/>
          <w:lang w:val="es-ES_tradnl" w:eastAsia="es-ES"/>
        </w:rPr>
      </w:pPr>
      <w:r w:rsidRPr="00250A01">
        <w:rPr>
          <w:rFonts w:ascii="Times New Roman" w:eastAsia="Times New Roman" w:hAnsi="Times New Roman" w:cs="Times New Roman"/>
          <w:b/>
          <w:bCs/>
          <w:sz w:val="24"/>
          <w:szCs w:val="24"/>
          <w:lang w:val="es-ES_tradnl" w:eastAsia="es-ES"/>
        </w:rPr>
        <w:t>LOS PROFESORES</w:t>
      </w:r>
      <w:r w:rsidR="008D1D84" w:rsidRPr="00250A01">
        <w:rPr>
          <w:rFonts w:ascii="Times New Roman" w:eastAsia="Times New Roman" w:hAnsi="Times New Roman" w:cs="Times New Roman"/>
          <w:b/>
          <w:bCs/>
          <w:sz w:val="24"/>
          <w:szCs w:val="24"/>
          <w:lang w:val="es-ES_tradnl" w:eastAsia="es-ES"/>
        </w:rPr>
        <w:t xml:space="preserve"> </w:t>
      </w:r>
      <w:r w:rsidRPr="00250A01">
        <w:rPr>
          <w:rFonts w:ascii="Times New Roman" w:eastAsia="Times New Roman" w:hAnsi="Times New Roman" w:cs="Times New Roman"/>
          <w:b/>
          <w:bCs/>
          <w:sz w:val="24"/>
          <w:szCs w:val="24"/>
          <w:lang w:val="es-ES_tradnl" w:eastAsia="es-ES"/>
        </w:rPr>
        <w:t>Dr. PABLO PEÑA, Dr. MARCELO ARANGO</w:t>
      </w:r>
      <w:r w:rsidR="008D1D84" w:rsidRPr="00250A01">
        <w:rPr>
          <w:rFonts w:ascii="Times New Roman" w:eastAsia="Times New Roman" w:hAnsi="Times New Roman" w:cs="Times New Roman"/>
          <w:sz w:val="24"/>
          <w:szCs w:val="24"/>
          <w:lang w:val="es-ES_tradnl" w:eastAsia="es-ES"/>
        </w:rPr>
        <w:t>, DOCENTE</w:t>
      </w:r>
      <w:r w:rsidR="00AE4F83" w:rsidRPr="00250A01">
        <w:rPr>
          <w:rFonts w:ascii="Times New Roman" w:eastAsia="Times New Roman" w:hAnsi="Times New Roman" w:cs="Times New Roman"/>
          <w:sz w:val="24"/>
          <w:szCs w:val="24"/>
          <w:lang w:val="es-ES_tradnl" w:eastAsia="es-ES"/>
        </w:rPr>
        <w:t>S</w:t>
      </w:r>
      <w:r w:rsidR="008D1D84" w:rsidRPr="00250A01">
        <w:rPr>
          <w:rFonts w:ascii="Times New Roman" w:eastAsia="Times New Roman" w:hAnsi="Times New Roman" w:cs="Times New Roman"/>
          <w:sz w:val="24"/>
          <w:szCs w:val="24"/>
          <w:lang w:val="es-ES_tradnl" w:eastAsia="es-ES"/>
        </w:rPr>
        <w:t xml:space="preserve"> DE LA FACULTAD CIENCIAS QUÍMICAS DE LA UNIVERSIDAD NACIONAL DE ASUNCIÓN.</w:t>
      </w:r>
    </w:p>
    <w:p w14:paraId="78EE8065" w14:textId="77777777" w:rsidR="008D1D84" w:rsidRPr="00250A01" w:rsidRDefault="008D1D84" w:rsidP="00250A01">
      <w:pPr>
        <w:autoSpaceDE w:val="0"/>
        <w:autoSpaceDN w:val="0"/>
        <w:adjustRightInd w:val="0"/>
        <w:spacing w:after="0" w:line="360" w:lineRule="auto"/>
        <w:jc w:val="both"/>
        <w:rPr>
          <w:rFonts w:ascii="Times New Roman" w:eastAsia="Times New Roman" w:hAnsi="Times New Roman" w:cs="Times New Roman"/>
          <w:sz w:val="24"/>
          <w:szCs w:val="24"/>
          <w:lang w:val="es-ES_tradnl" w:eastAsia="es-ES"/>
        </w:rPr>
      </w:pPr>
    </w:p>
    <w:p w14:paraId="70C0A091" w14:textId="625B55EF" w:rsidR="008D1D84" w:rsidRPr="00250A01" w:rsidRDefault="008D1D84" w:rsidP="00250A01">
      <w:pPr>
        <w:spacing w:after="0" w:line="36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b/>
          <w:bCs/>
          <w:sz w:val="24"/>
          <w:szCs w:val="24"/>
          <w:lang w:val="es-ES_tradnl" w:eastAsia="es-ES"/>
        </w:rPr>
        <w:t>INFORMA</w:t>
      </w:r>
      <w:r w:rsidRPr="00250A01">
        <w:rPr>
          <w:rFonts w:ascii="Times New Roman" w:eastAsia="Times New Roman" w:hAnsi="Times New Roman" w:cs="Times New Roman"/>
          <w:sz w:val="24"/>
          <w:szCs w:val="24"/>
          <w:lang w:val="es-ES_tradnl" w:eastAsia="es-ES"/>
        </w:rPr>
        <w:t xml:space="preserve">: Que el presente documento, titulado </w:t>
      </w:r>
      <w:r w:rsidRPr="00250A01">
        <w:rPr>
          <w:rFonts w:ascii="Times New Roman" w:eastAsia="Times New Roman" w:hAnsi="Times New Roman" w:cs="Times New Roman"/>
          <w:b/>
          <w:sz w:val="24"/>
          <w:szCs w:val="24"/>
          <w:lang w:val="es-ES_tradnl" w:eastAsia="es-ES"/>
        </w:rPr>
        <w:t>“</w:t>
      </w:r>
      <w:r w:rsidR="00CC5AEE" w:rsidRPr="00CC5AEE">
        <w:rPr>
          <w:rFonts w:ascii="Times New Roman" w:eastAsia="Times New Roman" w:hAnsi="Times New Roman" w:cs="Times New Roman"/>
          <w:b/>
          <w:bCs/>
          <w:sz w:val="24"/>
          <w:szCs w:val="24"/>
          <w:lang w:val="es-ES_tradnl" w:eastAsia="es-ES"/>
        </w:rPr>
        <w:t>LACTANCIA MATERNA, TIPO DE PARTO Y ENFERMEDADES AUTOINMUNES EN ADULTOS QUE ASISTEN A CONSULTAS EN UNA CLÍNICA PRIVADA</w:t>
      </w:r>
      <w:r w:rsidRPr="00250A01">
        <w:rPr>
          <w:rFonts w:ascii="Times New Roman" w:eastAsia="Times New Roman" w:hAnsi="Times New Roman" w:cs="Times New Roman"/>
          <w:b/>
          <w:sz w:val="24"/>
          <w:szCs w:val="24"/>
          <w:lang w:val="es-ES_tradnl"/>
        </w:rPr>
        <w:t>”</w:t>
      </w:r>
      <w:r w:rsidRPr="00250A01">
        <w:rPr>
          <w:rFonts w:ascii="Times New Roman" w:eastAsia="Times New Roman" w:hAnsi="Times New Roman" w:cs="Times New Roman"/>
          <w:sz w:val="24"/>
          <w:szCs w:val="24"/>
          <w:lang w:val="es-ES_tradnl" w:eastAsia="es-ES"/>
        </w:rPr>
        <w:t xml:space="preserve">, constituye la propuesta de Anteproyecto para la Monografía que presenta la estudiante </w:t>
      </w:r>
      <w:r w:rsidR="00F20929" w:rsidRPr="00250A01">
        <w:rPr>
          <w:rFonts w:ascii="Times New Roman" w:eastAsia="Times New Roman" w:hAnsi="Times New Roman" w:cs="Times New Roman"/>
          <w:b/>
          <w:sz w:val="24"/>
          <w:szCs w:val="24"/>
          <w:lang w:val="es-ES_tradnl" w:eastAsia="es-ES"/>
        </w:rPr>
        <w:t xml:space="preserve">Lic. </w:t>
      </w:r>
      <w:r w:rsidRPr="00250A01">
        <w:rPr>
          <w:rFonts w:ascii="Times New Roman" w:eastAsia="Times New Roman" w:hAnsi="Times New Roman" w:cs="Times New Roman"/>
          <w:b/>
          <w:bCs/>
          <w:sz w:val="24"/>
          <w:szCs w:val="24"/>
          <w:lang w:val="es-ES_tradnl" w:eastAsia="es-ES"/>
        </w:rPr>
        <w:t>MAR</w:t>
      </w:r>
      <w:r w:rsidR="00F20929" w:rsidRPr="00250A01">
        <w:rPr>
          <w:rFonts w:ascii="Times New Roman" w:eastAsia="Times New Roman" w:hAnsi="Times New Roman" w:cs="Times New Roman"/>
          <w:b/>
          <w:bCs/>
          <w:sz w:val="24"/>
          <w:szCs w:val="24"/>
          <w:lang w:val="es-ES_tradnl" w:eastAsia="es-ES"/>
        </w:rPr>
        <w:t>Í</w:t>
      </w:r>
      <w:r w:rsidRPr="00250A01">
        <w:rPr>
          <w:rFonts w:ascii="Times New Roman" w:eastAsia="Times New Roman" w:hAnsi="Times New Roman" w:cs="Times New Roman"/>
          <w:b/>
          <w:bCs/>
          <w:sz w:val="24"/>
          <w:szCs w:val="24"/>
          <w:lang w:val="es-ES_tradnl" w:eastAsia="es-ES"/>
        </w:rPr>
        <w:t>A JOS</w:t>
      </w:r>
      <w:r w:rsidR="00F20929" w:rsidRPr="00250A01">
        <w:rPr>
          <w:rFonts w:ascii="Times New Roman" w:eastAsia="Times New Roman" w:hAnsi="Times New Roman" w:cs="Times New Roman"/>
          <w:b/>
          <w:bCs/>
          <w:sz w:val="24"/>
          <w:szCs w:val="24"/>
          <w:lang w:val="es-ES_tradnl" w:eastAsia="es-ES"/>
        </w:rPr>
        <w:t>É</w:t>
      </w:r>
      <w:r w:rsidRPr="00250A01">
        <w:rPr>
          <w:rFonts w:ascii="Times New Roman" w:eastAsia="Times New Roman" w:hAnsi="Times New Roman" w:cs="Times New Roman"/>
          <w:b/>
          <w:bCs/>
          <w:sz w:val="24"/>
          <w:szCs w:val="24"/>
          <w:lang w:val="es-ES_tradnl" w:eastAsia="es-ES"/>
        </w:rPr>
        <w:t xml:space="preserve"> NAZER CABAÑAS</w:t>
      </w:r>
      <w:r w:rsidRPr="00250A01">
        <w:rPr>
          <w:rFonts w:ascii="Times New Roman" w:eastAsia="Times New Roman" w:hAnsi="Times New Roman" w:cs="Times New Roman"/>
          <w:b/>
          <w:sz w:val="24"/>
          <w:szCs w:val="24"/>
          <w:lang w:val="es-ES_tradnl" w:eastAsia="es-ES"/>
        </w:rPr>
        <w:t xml:space="preserve"> </w:t>
      </w:r>
      <w:r w:rsidRPr="00250A01">
        <w:rPr>
          <w:rFonts w:ascii="Times New Roman" w:eastAsia="Times New Roman" w:hAnsi="Times New Roman" w:cs="Times New Roman"/>
          <w:sz w:val="24"/>
          <w:szCs w:val="24"/>
          <w:lang w:val="es-ES_tradnl" w:eastAsia="es-ES"/>
        </w:rPr>
        <w:t>para optar al Título de Especialista en Dietética Clínica y Soporte Nutricional.</w:t>
      </w:r>
    </w:p>
    <w:p w14:paraId="28DCE0E0" w14:textId="77777777" w:rsidR="008D1D84" w:rsidRPr="00250A01" w:rsidRDefault="008D1D84" w:rsidP="00250A01">
      <w:pPr>
        <w:autoSpaceDE w:val="0"/>
        <w:autoSpaceDN w:val="0"/>
        <w:adjustRightInd w:val="0"/>
        <w:spacing w:after="0" w:line="360" w:lineRule="auto"/>
        <w:jc w:val="both"/>
        <w:rPr>
          <w:rFonts w:ascii="Times New Roman" w:eastAsia="Times New Roman" w:hAnsi="Times New Roman" w:cs="Times New Roman"/>
          <w:sz w:val="24"/>
          <w:szCs w:val="24"/>
          <w:lang w:val="es-ES_tradnl" w:eastAsia="es-ES"/>
        </w:rPr>
      </w:pPr>
    </w:p>
    <w:p w14:paraId="3CABB124" w14:textId="320895CF" w:rsidR="008D1D84" w:rsidRPr="00250A01" w:rsidRDefault="008D1D84" w:rsidP="00250A01">
      <w:pPr>
        <w:autoSpaceDE w:val="0"/>
        <w:autoSpaceDN w:val="0"/>
        <w:adjustRightInd w:val="0"/>
        <w:spacing w:after="0" w:line="36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 xml:space="preserve">Considerando que el trabajo reúne los requisitos necesarios para ser evaluado por las instancias que la institución considere pertinente y para que conste la revisión de la propuesta, se expide y firma el presente informe en San Lorenzo, a los XX días del mes de </w:t>
      </w:r>
      <w:r w:rsidR="00F20929" w:rsidRPr="00250A01">
        <w:rPr>
          <w:rFonts w:ascii="Times New Roman" w:eastAsia="Times New Roman" w:hAnsi="Times New Roman" w:cs="Times New Roman"/>
          <w:sz w:val="24"/>
          <w:szCs w:val="24"/>
          <w:lang w:val="es-ES_tradnl" w:eastAsia="es-ES"/>
        </w:rPr>
        <w:t>setiembre</w:t>
      </w:r>
      <w:r w:rsidRPr="00250A01">
        <w:rPr>
          <w:rFonts w:ascii="Times New Roman" w:eastAsia="Times New Roman" w:hAnsi="Times New Roman" w:cs="Times New Roman"/>
          <w:sz w:val="24"/>
          <w:szCs w:val="24"/>
          <w:lang w:val="es-ES_tradnl" w:eastAsia="es-ES"/>
        </w:rPr>
        <w:t xml:space="preserve"> de 2020.</w:t>
      </w:r>
    </w:p>
    <w:p w14:paraId="21B77BA9" w14:textId="77777777" w:rsidR="008D1D84" w:rsidRPr="00250A01" w:rsidRDefault="008D1D84" w:rsidP="00250A01">
      <w:pPr>
        <w:spacing w:after="0" w:line="360" w:lineRule="auto"/>
        <w:jc w:val="both"/>
        <w:rPr>
          <w:rFonts w:ascii="Times New Roman" w:eastAsia="Times New Roman" w:hAnsi="Times New Roman" w:cs="Times New Roman"/>
          <w:sz w:val="24"/>
          <w:szCs w:val="24"/>
          <w:lang w:val="es-ES_tradnl"/>
        </w:rPr>
      </w:pPr>
    </w:p>
    <w:p w14:paraId="170FC41C" w14:textId="77777777" w:rsidR="008D1D84" w:rsidRPr="00250A01" w:rsidRDefault="008D1D84" w:rsidP="00250A01">
      <w:pPr>
        <w:spacing w:after="0" w:line="360" w:lineRule="auto"/>
        <w:jc w:val="both"/>
        <w:rPr>
          <w:rFonts w:ascii="Times New Roman" w:eastAsia="Times New Roman" w:hAnsi="Times New Roman" w:cs="Times New Roman"/>
          <w:sz w:val="24"/>
          <w:szCs w:val="24"/>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4107"/>
      </w:tblGrid>
      <w:tr w:rsidR="008D1D84" w:rsidRPr="00250A01" w14:paraId="45145B04" w14:textId="77777777" w:rsidTr="008D1D84">
        <w:tc>
          <w:tcPr>
            <w:tcW w:w="4229" w:type="dxa"/>
          </w:tcPr>
          <w:p w14:paraId="687024CE" w14:textId="77777777" w:rsidR="00F20929" w:rsidRPr="00250A01" w:rsidRDefault="008D1D84" w:rsidP="00250A01">
            <w:pPr>
              <w:autoSpaceDE w:val="0"/>
              <w:autoSpaceDN w:val="0"/>
              <w:adjustRightInd w:val="0"/>
              <w:spacing w:line="360" w:lineRule="auto"/>
              <w:jc w:val="center"/>
              <w:rPr>
                <w:rFonts w:ascii="Times New Roman" w:eastAsia="Times New Roman" w:hAnsi="Times New Roman"/>
                <w:b/>
                <w:bCs/>
                <w:sz w:val="24"/>
                <w:szCs w:val="24"/>
                <w:lang w:val="es-ES_tradnl" w:eastAsia="es-ES"/>
              </w:rPr>
            </w:pPr>
            <w:r w:rsidRPr="00250A01">
              <w:rPr>
                <w:rFonts w:ascii="Times New Roman" w:eastAsia="Times New Roman" w:hAnsi="Times New Roman"/>
                <w:b/>
                <w:sz w:val="24"/>
                <w:szCs w:val="24"/>
                <w:lang w:val="es-ES_tradnl" w:eastAsia="es-ES"/>
              </w:rPr>
              <w:t xml:space="preserve">Prof. </w:t>
            </w:r>
            <w:r w:rsidR="00F20929" w:rsidRPr="00250A01">
              <w:rPr>
                <w:rFonts w:ascii="Times New Roman" w:eastAsia="Times New Roman" w:hAnsi="Times New Roman"/>
                <w:b/>
                <w:bCs/>
                <w:sz w:val="24"/>
                <w:szCs w:val="24"/>
                <w:lang w:val="es-ES_tradnl" w:eastAsia="es-ES"/>
              </w:rPr>
              <w:t>Dr. PABLO PEÑA</w:t>
            </w:r>
          </w:p>
          <w:p w14:paraId="6F139330" w14:textId="1F1E0D55" w:rsidR="008D1D84" w:rsidRPr="00250A01" w:rsidRDefault="008D1D84" w:rsidP="00250A01">
            <w:pPr>
              <w:autoSpaceDE w:val="0"/>
              <w:autoSpaceDN w:val="0"/>
              <w:adjustRightInd w:val="0"/>
              <w:spacing w:line="360" w:lineRule="auto"/>
              <w:jc w:val="center"/>
              <w:rPr>
                <w:rFonts w:ascii="Times New Roman" w:eastAsia="Times New Roman" w:hAnsi="Times New Roman"/>
                <w:sz w:val="24"/>
                <w:szCs w:val="24"/>
                <w:lang w:val="es-ES_tradnl" w:eastAsia="es-ES"/>
              </w:rPr>
            </w:pPr>
            <w:r w:rsidRPr="00250A01">
              <w:rPr>
                <w:rFonts w:ascii="Times New Roman" w:eastAsia="Times New Roman" w:hAnsi="Times New Roman"/>
                <w:sz w:val="24"/>
                <w:szCs w:val="24"/>
                <w:lang w:val="es-ES_tradnl" w:eastAsia="es-ES"/>
              </w:rPr>
              <w:t>Tutor</w:t>
            </w:r>
          </w:p>
        </w:tc>
        <w:tc>
          <w:tcPr>
            <w:tcW w:w="4207" w:type="dxa"/>
          </w:tcPr>
          <w:p w14:paraId="5D74E22D" w14:textId="77777777" w:rsidR="00F20929" w:rsidRPr="00250A01" w:rsidRDefault="00F20929" w:rsidP="00250A01">
            <w:pPr>
              <w:autoSpaceDE w:val="0"/>
              <w:autoSpaceDN w:val="0"/>
              <w:adjustRightInd w:val="0"/>
              <w:spacing w:line="360" w:lineRule="auto"/>
              <w:jc w:val="center"/>
              <w:rPr>
                <w:rFonts w:ascii="Times New Roman" w:eastAsia="Times New Roman" w:hAnsi="Times New Roman"/>
                <w:b/>
                <w:sz w:val="24"/>
                <w:szCs w:val="24"/>
                <w:lang w:val="es-ES_tradnl" w:eastAsia="es-ES"/>
              </w:rPr>
            </w:pPr>
            <w:r w:rsidRPr="00250A01">
              <w:rPr>
                <w:rFonts w:ascii="Times New Roman" w:eastAsia="Times New Roman" w:hAnsi="Times New Roman"/>
                <w:b/>
                <w:bCs/>
                <w:sz w:val="24"/>
                <w:szCs w:val="24"/>
                <w:lang w:val="es-ES_tradnl" w:eastAsia="es-ES"/>
              </w:rPr>
              <w:t>Dr. MARCELO ARANGO</w:t>
            </w:r>
          </w:p>
          <w:p w14:paraId="5D02877B" w14:textId="3AF8B0BD" w:rsidR="008D1D84" w:rsidRPr="00250A01" w:rsidRDefault="00F20929" w:rsidP="00250A01">
            <w:pPr>
              <w:autoSpaceDE w:val="0"/>
              <w:autoSpaceDN w:val="0"/>
              <w:adjustRightInd w:val="0"/>
              <w:spacing w:line="360" w:lineRule="auto"/>
              <w:jc w:val="center"/>
              <w:rPr>
                <w:rFonts w:ascii="Times New Roman" w:eastAsia="Times New Roman" w:hAnsi="Times New Roman"/>
                <w:sz w:val="24"/>
                <w:szCs w:val="24"/>
                <w:lang w:val="es-ES_tradnl" w:eastAsia="es-ES"/>
              </w:rPr>
            </w:pPr>
            <w:r w:rsidRPr="00250A01">
              <w:rPr>
                <w:rFonts w:ascii="Times New Roman" w:eastAsia="Times New Roman" w:hAnsi="Times New Roman"/>
                <w:sz w:val="24"/>
                <w:szCs w:val="24"/>
                <w:lang w:val="es-ES_tradnl" w:eastAsia="es-ES"/>
              </w:rPr>
              <w:t>Tutor</w:t>
            </w:r>
          </w:p>
        </w:tc>
      </w:tr>
    </w:tbl>
    <w:p w14:paraId="38F4806B" w14:textId="77777777" w:rsidR="008D1D84" w:rsidRPr="00250A01" w:rsidRDefault="008D1D84" w:rsidP="00250A01">
      <w:pPr>
        <w:spacing w:after="0" w:line="240" w:lineRule="auto"/>
        <w:jc w:val="both"/>
        <w:rPr>
          <w:rFonts w:ascii="Times New Roman" w:hAnsi="Times New Roman" w:cs="Times New Roman"/>
          <w:b/>
          <w:i/>
          <w:sz w:val="24"/>
          <w:szCs w:val="24"/>
          <w:lang w:val="es-ES_tradnl"/>
        </w:rPr>
      </w:pPr>
      <w:r w:rsidRPr="00250A01">
        <w:rPr>
          <w:rFonts w:ascii="Times New Roman" w:hAnsi="Times New Roman" w:cs="Times New Roman"/>
          <w:b/>
          <w:i/>
          <w:sz w:val="24"/>
          <w:szCs w:val="24"/>
          <w:lang w:val="es-ES_tradnl"/>
        </w:rPr>
        <w:br w:type="page"/>
      </w:r>
    </w:p>
    <w:p w14:paraId="16EF6C27" w14:textId="77777777" w:rsidR="008D1D84" w:rsidRPr="00250A01" w:rsidRDefault="008D1D84" w:rsidP="00250A01">
      <w:pPr>
        <w:spacing w:after="0" w:line="240" w:lineRule="auto"/>
        <w:jc w:val="center"/>
        <w:rPr>
          <w:rFonts w:ascii="Times New Roman" w:eastAsia="Times New Roman" w:hAnsi="Times New Roman" w:cs="Times New Roman"/>
          <w:b/>
          <w:sz w:val="24"/>
          <w:szCs w:val="24"/>
          <w:lang w:val="es-ES_tradnl" w:eastAsia="es-ES"/>
        </w:rPr>
      </w:pPr>
      <w:r w:rsidRPr="00250A01">
        <w:rPr>
          <w:rFonts w:ascii="Times New Roman" w:eastAsia="Times New Roman" w:hAnsi="Times New Roman" w:cs="Times New Roman"/>
          <w:b/>
          <w:sz w:val="24"/>
          <w:szCs w:val="24"/>
          <w:lang w:val="es-ES_tradnl" w:eastAsia="es-ES"/>
        </w:rPr>
        <w:lastRenderedPageBreak/>
        <w:t>ÍNDICE</w:t>
      </w:r>
    </w:p>
    <w:p w14:paraId="43C75799" w14:textId="48BE8C66" w:rsidR="008D1D84" w:rsidRPr="00250A01" w:rsidRDefault="008D1D84" w:rsidP="00250A01">
      <w:pPr>
        <w:spacing w:after="0" w:line="240" w:lineRule="auto"/>
        <w:jc w:val="right"/>
        <w:rPr>
          <w:rFonts w:ascii="Times New Roman" w:eastAsia="Times New Roman" w:hAnsi="Times New Roman" w:cs="Times New Roman"/>
          <w:b/>
          <w:sz w:val="24"/>
          <w:szCs w:val="24"/>
          <w:lang w:val="es-ES_tradnl" w:eastAsia="es-ES"/>
        </w:rPr>
      </w:pPr>
      <w:r w:rsidRPr="00250A01">
        <w:rPr>
          <w:rFonts w:ascii="Times New Roman" w:eastAsia="Times New Roman" w:hAnsi="Times New Roman" w:cs="Times New Roman"/>
          <w:b/>
          <w:sz w:val="24"/>
          <w:szCs w:val="24"/>
          <w:lang w:val="es-ES_tradnl" w:eastAsia="es-ES"/>
        </w:rPr>
        <w:t>Página</w:t>
      </w:r>
    </w:p>
    <w:sdt>
      <w:sdtPr>
        <w:rPr>
          <w:rFonts w:ascii="Times New Roman" w:eastAsiaTheme="minorHAnsi" w:hAnsi="Times New Roman" w:cs="Times New Roman"/>
          <w:color w:val="auto"/>
          <w:sz w:val="24"/>
          <w:szCs w:val="24"/>
          <w:lang w:val="es-ES_tradnl" w:eastAsia="en-US"/>
        </w:rPr>
        <w:id w:val="-865371170"/>
        <w:docPartObj>
          <w:docPartGallery w:val="Table of Contents"/>
          <w:docPartUnique/>
        </w:docPartObj>
      </w:sdtPr>
      <w:sdtEndPr>
        <w:rPr>
          <w:b/>
          <w:bCs/>
        </w:rPr>
      </w:sdtEndPr>
      <w:sdtContent>
        <w:p w14:paraId="51786FAF" w14:textId="77777777" w:rsidR="008D1D84" w:rsidRPr="00250A01" w:rsidRDefault="008D1D84" w:rsidP="00250A01">
          <w:pPr>
            <w:pStyle w:val="TtuloTDC"/>
            <w:spacing w:before="0" w:line="240" w:lineRule="auto"/>
            <w:jc w:val="both"/>
            <w:rPr>
              <w:rFonts w:ascii="Times New Roman" w:hAnsi="Times New Roman" w:cs="Times New Roman"/>
              <w:sz w:val="24"/>
              <w:szCs w:val="24"/>
              <w:lang w:val="es-ES_tradnl"/>
            </w:rPr>
          </w:pPr>
        </w:p>
        <w:p w14:paraId="1444C02C" w14:textId="77777777" w:rsidR="0030562A" w:rsidRDefault="008D1D84">
          <w:pPr>
            <w:pStyle w:val="TDC1"/>
            <w:rPr>
              <w:rFonts w:asciiTheme="minorHAnsi" w:eastAsiaTheme="minorEastAsia" w:hAnsiTheme="minorHAnsi" w:cstheme="minorBidi"/>
              <w:b w:val="0"/>
              <w:bCs w:val="0"/>
              <w:iCs w:val="0"/>
              <w:sz w:val="22"/>
              <w:szCs w:val="22"/>
            </w:rPr>
          </w:pPr>
          <w:r w:rsidRPr="00250A01">
            <w:rPr>
              <w:lang w:val="es-ES_tradnl"/>
            </w:rPr>
            <w:fldChar w:fldCharType="begin"/>
          </w:r>
          <w:r w:rsidRPr="00250A01">
            <w:rPr>
              <w:lang w:val="es-ES_tradnl"/>
            </w:rPr>
            <w:instrText xml:space="preserve"> TOC \o "1-3" \h \z \u </w:instrText>
          </w:r>
          <w:r w:rsidRPr="00250A01">
            <w:rPr>
              <w:lang w:val="es-ES_tradnl"/>
            </w:rPr>
            <w:fldChar w:fldCharType="separate"/>
          </w:r>
          <w:hyperlink w:anchor="_Toc53322688" w:history="1">
            <w:r w:rsidR="0030562A" w:rsidRPr="002C2BAC">
              <w:rPr>
                <w:rStyle w:val="Hipervnculo"/>
                <w:lang w:val="es-ES_tradnl"/>
              </w:rPr>
              <w:t>1.</w:t>
            </w:r>
            <w:r w:rsidR="0030562A">
              <w:rPr>
                <w:rFonts w:asciiTheme="minorHAnsi" w:eastAsiaTheme="minorEastAsia" w:hAnsiTheme="minorHAnsi" w:cstheme="minorBidi"/>
                <w:b w:val="0"/>
                <w:bCs w:val="0"/>
                <w:iCs w:val="0"/>
                <w:sz w:val="22"/>
                <w:szCs w:val="22"/>
              </w:rPr>
              <w:tab/>
            </w:r>
            <w:r w:rsidR="0030562A" w:rsidRPr="002C2BAC">
              <w:rPr>
                <w:rStyle w:val="Hipervnculo"/>
                <w:rFonts w:eastAsia="Calibri"/>
                <w:lang w:val="es-ES_tradnl"/>
              </w:rPr>
              <w:t>INTRODUCCIÓN</w:t>
            </w:r>
            <w:r w:rsidR="0030562A">
              <w:rPr>
                <w:webHidden/>
              </w:rPr>
              <w:tab/>
            </w:r>
            <w:r w:rsidR="0030562A">
              <w:rPr>
                <w:webHidden/>
              </w:rPr>
              <w:fldChar w:fldCharType="begin"/>
            </w:r>
            <w:r w:rsidR="0030562A">
              <w:rPr>
                <w:webHidden/>
              </w:rPr>
              <w:instrText xml:space="preserve"> PAGEREF _Toc53322688 \h </w:instrText>
            </w:r>
            <w:r w:rsidR="0030562A">
              <w:rPr>
                <w:webHidden/>
              </w:rPr>
            </w:r>
            <w:r w:rsidR="0030562A">
              <w:rPr>
                <w:webHidden/>
              </w:rPr>
              <w:fldChar w:fldCharType="separate"/>
            </w:r>
            <w:r w:rsidR="0030562A">
              <w:rPr>
                <w:webHidden/>
              </w:rPr>
              <w:t>1</w:t>
            </w:r>
            <w:r w:rsidR="0030562A">
              <w:rPr>
                <w:webHidden/>
              </w:rPr>
              <w:fldChar w:fldCharType="end"/>
            </w:r>
          </w:hyperlink>
        </w:p>
        <w:p w14:paraId="2C8D083E" w14:textId="77777777" w:rsidR="0030562A" w:rsidRDefault="008C0A36">
          <w:pPr>
            <w:pStyle w:val="TDC1"/>
            <w:rPr>
              <w:rFonts w:asciiTheme="minorHAnsi" w:eastAsiaTheme="minorEastAsia" w:hAnsiTheme="minorHAnsi" w:cstheme="minorBidi"/>
              <w:b w:val="0"/>
              <w:bCs w:val="0"/>
              <w:iCs w:val="0"/>
              <w:sz w:val="22"/>
              <w:szCs w:val="22"/>
            </w:rPr>
          </w:pPr>
          <w:hyperlink w:anchor="_Toc53322689" w:history="1">
            <w:r w:rsidR="0030562A" w:rsidRPr="002C2BAC">
              <w:rPr>
                <w:rStyle w:val="Hipervnculo"/>
                <w:rFonts w:eastAsia="Calibri"/>
                <w:lang w:val="es-ES_tradnl"/>
              </w:rPr>
              <w:t>2.</w:t>
            </w:r>
            <w:r w:rsidR="0030562A">
              <w:rPr>
                <w:rFonts w:asciiTheme="minorHAnsi" w:eastAsiaTheme="minorEastAsia" w:hAnsiTheme="minorHAnsi" w:cstheme="minorBidi"/>
                <w:b w:val="0"/>
                <w:bCs w:val="0"/>
                <w:iCs w:val="0"/>
                <w:sz w:val="22"/>
                <w:szCs w:val="22"/>
              </w:rPr>
              <w:tab/>
            </w:r>
            <w:r w:rsidR="0030562A" w:rsidRPr="002C2BAC">
              <w:rPr>
                <w:rStyle w:val="Hipervnculo"/>
                <w:rFonts w:eastAsia="Calibri"/>
                <w:lang w:val="es-ES_tradnl"/>
              </w:rPr>
              <w:t>OBJETIVOS</w:t>
            </w:r>
            <w:r w:rsidR="0030562A">
              <w:rPr>
                <w:webHidden/>
              </w:rPr>
              <w:tab/>
            </w:r>
            <w:r w:rsidR="0030562A">
              <w:rPr>
                <w:webHidden/>
              </w:rPr>
              <w:fldChar w:fldCharType="begin"/>
            </w:r>
            <w:r w:rsidR="0030562A">
              <w:rPr>
                <w:webHidden/>
              </w:rPr>
              <w:instrText xml:space="preserve"> PAGEREF _Toc53322689 \h </w:instrText>
            </w:r>
            <w:r w:rsidR="0030562A">
              <w:rPr>
                <w:webHidden/>
              </w:rPr>
            </w:r>
            <w:r w:rsidR="0030562A">
              <w:rPr>
                <w:webHidden/>
              </w:rPr>
              <w:fldChar w:fldCharType="separate"/>
            </w:r>
            <w:r w:rsidR="0030562A">
              <w:rPr>
                <w:webHidden/>
              </w:rPr>
              <w:t>2</w:t>
            </w:r>
            <w:r w:rsidR="0030562A">
              <w:rPr>
                <w:webHidden/>
              </w:rPr>
              <w:fldChar w:fldCharType="end"/>
            </w:r>
          </w:hyperlink>
        </w:p>
        <w:p w14:paraId="3981F09A"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0" w:history="1">
            <w:r w:rsidR="0030562A" w:rsidRPr="002C2BAC">
              <w:rPr>
                <w:rStyle w:val="Hipervnculo"/>
                <w:rFonts w:eastAsia="Calibri"/>
                <w:lang w:val="es-ES_tradnl"/>
              </w:rPr>
              <w:t>2.1.</w:t>
            </w:r>
            <w:r w:rsidR="0030562A">
              <w:rPr>
                <w:rFonts w:asciiTheme="minorHAnsi" w:eastAsiaTheme="minorEastAsia" w:hAnsiTheme="minorHAnsi" w:cstheme="minorBidi"/>
                <w:b w:val="0"/>
                <w:bCs w:val="0"/>
                <w:color w:val="auto"/>
                <w:sz w:val="22"/>
                <w:szCs w:val="22"/>
              </w:rPr>
              <w:tab/>
            </w:r>
            <w:r w:rsidR="0030562A" w:rsidRPr="002C2BAC">
              <w:rPr>
                <w:rStyle w:val="Hipervnculo"/>
                <w:rFonts w:eastAsia="Calibri"/>
                <w:lang w:val="es-ES_tradnl"/>
              </w:rPr>
              <w:t>Objetivo general</w:t>
            </w:r>
            <w:r w:rsidR="0030562A">
              <w:rPr>
                <w:webHidden/>
              </w:rPr>
              <w:tab/>
            </w:r>
            <w:r w:rsidR="0030562A">
              <w:rPr>
                <w:webHidden/>
              </w:rPr>
              <w:fldChar w:fldCharType="begin"/>
            </w:r>
            <w:r w:rsidR="0030562A">
              <w:rPr>
                <w:webHidden/>
              </w:rPr>
              <w:instrText xml:space="preserve"> PAGEREF _Toc53322690 \h </w:instrText>
            </w:r>
            <w:r w:rsidR="0030562A">
              <w:rPr>
                <w:webHidden/>
              </w:rPr>
            </w:r>
            <w:r w:rsidR="0030562A">
              <w:rPr>
                <w:webHidden/>
              </w:rPr>
              <w:fldChar w:fldCharType="separate"/>
            </w:r>
            <w:r w:rsidR="0030562A">
              <w:rPr>
                <w:webHidden/>
              </w:rPr>
              <w:t>2</w:t>
            </w:r>
            <w:r w:rsidR="0030562A">
              <w:rPr>
                <w:webHidden/>
              </w:rPr>
              <w:fldChar w:fldCharType="end"/>
            </w:r>
          </w:hyperlink>
        </w:p>
        <w:p w14:paraId="48F81D5F"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1" w:history="1">
            <w:r w:rsidR="0030562A" w:rsidRPr="002C2BAC">
              <w:rPr>
                <w:rStyle w:val="Hipervnculo"/>
                <w:rFonts w:eastAsia="Calibri"/>
                <w:lang w:val="es-ES_tradnl"/>
              </w:rPr>
              <w:t>2.2.</w:t>
            </w:r>
            <w:r w:rsidR="0030562A">
              <w:rPr>
                <w:rFonts w:asciiTheme="minorHAnsi" w:eastAsiaTheme="minorEastAsia" w:hAnsiTheme="minorHAnsi" w:cstheme="minorBidi"/>
                <w:b w:val="0"/>
                <w:bCs w:val="0"/>
                <w:color w:val="auto"/>
                <w:sz w:val="22"/>
                <w:szCs w:val="22"/>
              </w:rPr>
              <w:tab/>
            </w:r>
            <w:r w:rsidR="0030562A" w:rsidRPr="002C2BAC">
              <w:rPr>
                <w:rStyle w:val="Hipervnculo"/>
                <w:rFonts w:eastAsia="Calibri"/>
                <w:lang w:val="es-ES_tradnl"/>
              </w:rPr>
              <w:t>Objetivos específicos</w:t>
            </w:r>
            <w:r w:rsidR="0030562A">
              <w:rPr>
                <w:webHidden/>
              </w:rPr>
              <w:tab/>
            </w:r>
            <w:r w:rsidR="0030562A">
              <w:rPr>
                <w:webHidden/>
              </w:rPr>
              <w:fldChar w:fldCharType="begin"/>
            </w:r>
            <w:r w:rsidR="0030562A">
              <w:rPr>
                <w:webHidden/>
              </w:rPr>
              <w:instrText xml:space="preserve"> PAGEREF _Toc53322691 \h </w:instrText>
            </w:r>
            <w:r w:rsidR="0030562A">
              <w:rPr>
                <w:webHidden/>
              </w:rPr>
            </w:r>
            <w:r w:rsidR="0030562A">
              <w:rPr>
                <w:webHidden/>
              </w:rPr>
              <w:fldChar w:fldCharType="separate"/>
            </w:r>
            <w:r w:rsidR="0030562A">
              <w:rPr>
                <w:webHidden/>
              </w:rPr>
              <w:t>2</w:t>
            </w:r>
            <w:r w:rsidR="0030562A">
              <w:rPr>
                <w:webHidden/>
              </w:rPr>
              <w:fldChar w:fldCharType="end"/>
            </w:r>
          </w:hyperlink>
        </w:p>
        <w:p w14:paraId="718BAA5D" w14:textId="77777777" w:rsidR="0030562A" w:rsidRDefault="008C0A36">
          <w:pPr>
            <w:pStyle w:val="TDC1"/>
            <w:rPr>
              <w:rFonts w:asciiTheme="minorHAnsi" w:eastAsiaTheme="minorEastAsia" w:hAnsiTheme="minorHAnsi" w:cstheme="minorBidi"/>
              <w:b w:val="0"/>
              <w:bCs w:val="0"/>
              <w:iCs w:val="0"/>
              <w:sz w:val="22"/>
              <w:szCs w:val="22"/>
            </w:rPr>
          </w:pPr>
          <w:hyperlink w:anchor="_Toc53322692" w:history="1">
            <w:r w:rsidR="0030562A" w:rsidRPr="002C2BAC">
              <w:rPr>
                <w:rStyle w:val="Hipervnculo"/>
                <w:rFonts w:eastAsia="Calibri"/>
                <w:lang w:val="es-ES_tradnl"/>
              </w:rPr>
              <w:t>3.</w:t>
            </w:r>
            <w:r w:rsidR="0030562A">
              <w:rPr>
                <w:rFonts w:asciiTheme="minorHAnsi" w:eastAsiaTheme="minorEastAsia" w:hAnsiTheme="minorHAnsi" w:cstheme="minorBidi"/>
                <w:b w:val="0"/>
                <w:bCs w:val="0"/>
                <w:iCs w:val="0"/>
                <w:sz w:val="22"/>
                <w:szCs w:val="22"/>
              </w:rPr>
              <w:tab/>
            </w:r>
            <w:r w:rsidR="0030562A" w:rsidRPr="002C2BAC">
              <w:rPr>
                <w:rStyle w:val="Hipervnculo"/>
                <w:rFonts w:eastAsia="Calibri"/>
                <w:lang w:val="es-ES_tradnl"/>
              </w:rPr>
              <w:t>MATERIALES Y MÉTODOS</w:t>
            </w:r>
            <w:r w:rsidR="0030562A">
              <w:rPr>
                <w:webHidden/>
              </w:rPr>
              <w:tab/>
            </w:r>
            <w:r w:rsidR="0030562A">
              <w:rPr>
                <w:webHidden/>
              </w:rPr>
              <w:fldChar w:fldCharType="begin"/>
            </w:r>
            <w:r w:rsidR="0030562A">
              <w:rPr>
                <w:webHidden/>
              </w:rPr>
              <w:instrText xml:space="preserve"> PAGEREF _Toc53322692 \h </w:instrText>
            </w:r>
            <w:r w:rsidR="0030562A">
              <w:rPr>
                <w:webHidden/>
              </w:rPr>
            </w:r>
            <w:r w:rsidR="0030562A">
              <w:rPr>
                <w:webHidden/>
              </w:rPr>
              <w:fldChar w:fldCharType="separate"/>
            </w:r>
            <w:r w:rsidR="0030562A">
              <w:rPr>
                <w:webHidden/>
              </w:rPr>
              <w:t>3</w:t>
            </w:r>
            <w:r w:rsidR="0030562A">
              <w:rPr>
                <w:webHidden/>
              </w:rPr>
              <w:fldChar w:fldCharType="end"/>
            </w:r>
          </w:hyperlink>
        </w:p>
        <w:p w14:paraId="16139E5C"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3" w:history="1">
            <w:r w:rsidR="0030562A" w:rsidRPr="002C2BAC">
              <w:rPr>
                <w:rStyle w:val="Hipervnculo"/>
                <w:lang w:val="es-ES_tradnl"/>
              </w:rPr>
              <w:t>3.1.</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Tipo de monografía</w:t>
            </w:r>
            <w:r w:rsidR="0030562A">
              <w:rPr>
                <w:webHidden/>
              </w:rPr>
              <w:tab/>
            </w:r>
            <w:r w:rsidR="0030562A">
              <w:rPr>
                <w:webHidden/>
              </w:rPr>
              <w:fldChar w:fldCharType="begin"/>
            </w:r>
            <w:r w:rsidR="0030562A">
              <w:rPr>
                <w:webHidden/>
              </w:rPr>
              <w:instrText xml:space="preserve"> PAGEREF _Toc53322693 \h </w:instrText>
            </w:r>
            <w:r w:rsidR="0030562A">
              <w:rPr>
                <w:webHidden/>
              </w:rPr>
            </w:r>
            <w:r w:rsidR="0030562A">
              <w:rPr>
                <w:webHidden/>
              </w:rPr>
              <w:fldChar w:fldCharType="separate"/>
            </w:r>
            <w:r w:rsidR="0030562A">
              <w:rPr>
                <w:webHidden/>
              </w:rPr>
              <w:t>3</w:t>
            </w:r>
            <w:r w:rsidR="0030562A">
              <w:rPr>
                <w:webHidden/>
              </w:rPr>
              <w:fldChar w:fldCharType="end"/>
            </w:r>
          </w:hyperlink>
        </w:p>
        <w:p w14:paraId="09AEEA8B"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4" w:history="1">
            <w:r w:rsidR="0030562A" w:rsidRPr="002C2BAC">
              <w:rPr>
                <w:rStyle w:val="Hipervnculo"/>
                <w:lang w:val="es-ES_tradnl"/>
              </w:rPr>
              <w:t>3.2.</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Diseño del estudio</w:t>
            </w:r>
            <w:r w:rsidR="0030562A">
              <w:rPr>
                <w:webHidden/>
              </w:rPr>
              <w:tab/>
            </w:r>
            <w:r w:rsidR="0030562A">
              <w:rPr>
                <w:webHidden/>
              </w:rPr>
              <w:fldChar w:fldCharType="begin"/>
            </w:r>
            <w:r w:rsidR="0030562A">
              <w:rPr>
                <w:webHidden/>
              </w:rPr>
              <w:instrText xml:space="preserve"> PAGEREF _Toc53322694 \h </w:instrText>
            </w:r>
            <w:r w:rsidR="0030562A">
              <w:rPr>
                <w:webHidden/>
              </w:rPr>
            </w:r>
            <w:r w:rsidR="0030562A">
              <w:rPr>
                <w:webHidden/>
              </w:rPr>
              <w:fldChar w:fldCharType="separate"/>
            </w:r>
            <w:r w:rsidR="0030562A">
              <w:rPr>
                <w:webHidden/>
              </w:rPr>
              <w:t>3</w:t>
            </w:r>
            <w:r w:rsidR="0030562A">
              <w:rPr>
                <w:webHidden/>
              </w:rPr>
              <w:fldChar w:fldCharType="end"/>
            </w:r>
          </w:hyperlink>
        </w:p>
        <w:p w14:paraId="1668960A"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5" w:history="1">
            <w:r w:rsidR="0030562A" w:rsidRPr="002C2BAC">
              <w:rPr>
                <w:rStyle w:val="Hipervnculo"/>
                <w:lang w:val="es-ES_tradnl"/>
              </w:rPr>
              <w:t>3.3.</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Sujetos de estudio</w:t>
            </w:r>
            <w:r w:rsidR="0030562A">
              <w:rPr>
                <w:webHidden/>
              </w:rPr>
              <w:tab/>
            </w:r>
            <w:r w:rsidR="0030562A">
              <w:rPr>
                <w:webHidden/>
              </w:rPr>
              <w:fldChar w:fldCharType="begin"/>
            </w:r>
            <w:r w:rsidR="0030562A">
              <w:rPr>
                <w:webHidden/>
              </w:rPr>
              <w:instrText xml:space="preserve"> PAGEREF _Toc53322695 \h </w:instrText>
            </w:r>
            <w:r w:rsidR="0030562A">
              <w:rPr>
                <w:webHidden/>
              </w:rPr>
            </w:r>
            <w:r w:rsidR="0030562A">
              <w:rPr>
                <w:webHidden/>
              </w:rPr>
              <w:fldChar w:fldCharType="separate"/>
            </w:r>
            <w:r w:rsidR="0030562A">
              <w:rPr>
                <w:webHidden/>
              </w:rPr>
              <w:t>3</w:t>
            </w:r>
            <w:r w:rsidR="0030562A">
              <w:rPr>
                <w:webHidden/>
              </w:rPr>
              <w:fldChar w:fldCharType="end"/>
            </w:r>
          </w:hyperlink>
        </w:p>
        <w:p w14:paraId="4550B24F"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6" w:history="1">
            <w:r w:rsidR="0030562A" w:rsidRPr="002C2BAC">
              <w:rPr>
                <w:rStyle w:val="Hipervnculo"/>
                <w:lang w:val="es-ES_tradnl"/>
              </w:rPr>
              <w:t>3.3.1.</w:t>
            </w:r>
            <w:r w:rsidR="0030562A">
              <w:rPr>
                <w:rFonts w:asciiTheme="minorHAnsi" w:eastAsiaTheme="minorEastAsia" w:hAnsiTheme="minorHAnsi" w:cstheme="minorBidi"/>
                <w:b w:val="0"/>
                <w:bCs w:val="0"/>
                <w:color w:val="auto"/>
                <w:sz w:val="22"/>
                <w:szCs w:val="22"/>
              </w:rPr>
              <w:tab/>
            </w:r>
            <w:r w:rsidR="0030562A" w:rsidRPr="002C2BAC">
              <w:rPr>
                <w:rStyle w:val="Hipervnculo"/>
                <w:i/>
                <w:lang w:val="es-ES_tradnl"/>
              </w:rPr>
              <w:t>Población enfocada</w:t>
            </w:r>
            <w:r w:rsidR="0030562A">
              <w:rPr>
                <w:webHidden/>
              </w:rPr>
              <w:tab/>
            </w:r>
            <w:r w:rsidR="0030562A">
              <w:rPr>
                <w:webHidden/>
              </w:rPr>
              <w:fldChar w:fldCharType="begin"/>
            </w:r>
            <w:r w:rsidR="0030562A">
              <w:rPr>
                <w:webHidden/>
              </w:rPr>
              <w:instrText xml:space="preserve"> PAGEREF _Toc53322696 \h </w:instrText>
            </w:r>
            <w:r w:rsidR="0030562A">
              <w:rPr>
                <w:webHidden/>
              </w:rPr>
            </w:r>
            <w:r w:rsidR="0030562A">
              <w:rPr>
                <w:webHidden/>
              </w:rPr>
              <w:fldChar w:fldCharType="separate"/>
            </w:r>
            <w:r w:rsidR="0030562A">
              <w:rPr>
                <w:webHidden/>
              </w:rPr>
              <w:t>3</w:t>
            </w:r>
            <w:r w:rsidR="0030562A">
              <w:rPr>
                <w:webHidden/>
              </w:rPr>
              <w:fldChar w:fldCharType="end"/>
            </w:r>
          </w:hyperlink>
        </w:p>
        <w:p w14:paraId="43D54EC6"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7" w:history="1">
            <w:r w:rsidR="0030562A" w:rsidRPr="002C2BAC">
              <w:rPr>
                <w:rStyle w:val="Hipervnculo"/>
                <w:lang w:val="es-ES_tradnl"/>
              </w:rPr>
              <w:t>3.3.2.</w:t>
            </w:r>
            <w:r w:rsidR="0030562A">
              <w:rPr>
                <w:rFonts w:asciiTheme="minorHAnsi" w:eastAsiaTheme="minorEastAsia" w:hAnsiTheme="minorHAnsi" w:cstheme="minorBidi"/>
                <w:b w:val="0"/>
                <w:bCs w:val="0"/>
                <w:color w:val="auto"/>
                <w:sz w:val="22"/>
                <w:szCs w:val="22"/>
              </w:rPr>
              <w:tab/>
            </w:r>
            <w:r w:rsidR="0030562A" w:rsidRPr="002C2BAC">
              <w:rPr>
                <w:rStyle w:val="Hipervnculo"/>
                <w:i/>
                <w:lang w:val="es-ES_tradnl"/>
              </w:rPr>
              <w:t>Población accesible</w:t>
            </w:r>
            <w:r w:rsidR="0030562A">
              <w:rPr>
                <w:webHidden/>
              </w:rPr>
              <w:tab/>
            </w:r>
            <w:r w:rsidR="0030562A">
              <w:rPr>
                <w:webHidden/>
              </w:rPr>
              <w:fldChar w:fldCharType="begin"/>
            </w:r>
            <w:r w:rsidR="0030562A">
              <w:rPr>
                <w:webHidden/>
              </w:rPr>
              <w:instrText xml:space="preserve"> PAGEREF _Toc53322697 \h </w:instrText>
            </w:r>
            <w:r w:rsidR="0030562A">
              <w:rPr>
                <w:webHidden/>
              </w:rPr>
            </w:r>
            <w:r w:rsidR="0030562A">
              <w:rPr>
                <w:webHidden/>
              </w:rPr>
              <w:fldChar w:fldCharType="separate"/>
            </w:r>
            <w:r w:rsidR="0030562A">
              <w:rPr>
                <w:webHidden/>
              </w:rPr>
              <w:t>3</w:t>
            </w:r>
            <w:r w:rsidR="0030562A">
              <w:rPr>
                <w:webHidden/>
              </w:rPr>
              <w:fldChar w:fldCharType="end"/>
            </w:r>
          </w:hyperlink>
        </w:p>
        <w:p w14:paraId="693BE61B"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8" w:history="1">
            <w:r w:rsidR="0030562A" w:rsidRPr="002C2BAC">
              <w:rPr>
                <w:rStyle w:val="Hipervnculo"/>
                <w:lang w:val="es-ES_tradnl"/>
              </w:rPr>
              <w:t>3.4.</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Criterios de selección</w:t>
            </w:r>
            <w:r w:rsidR="0030562A">
              <w:rPr>
                <w:webHidden/>
              </w:rPr>
              <w:tab/>
            </w:r>
            <w:r w:rsidR="0030562A">
              <w:rPr>
                <w:webHidden/>
              </w:rPr>
              <w:fldChar w:fldCharType="begin"/>
            </w:r>
            <w:r w:rsidR="0030562A">
              <w:rPr>
                <w:webHidden/>
              </w:rPr>
              <w:instrText xml:space="preserve"> PAGEREF _Toc53322698 \h </w:instrText>
            </w:r>
            <w:r w:rsidR="0030562A">
              <w:rPr>
                <w:webHidden/>
              </w:rPr>
            </w:r>
            <w:r w:rsidR="0030562A">
              <w:rPr>
                <w:webHidden/>
              </w:rPr>
              <w:fldChar w:fldCharType="separate"/>
            </w:r>
            <w:r w:rsidR="0030562A">
              <w:rPr>
                <w:webHidden/>
              </w:rPr>
              <w:t>3</w:t>
            </w:r>
            <w:r w:rsidR="0030562A">
              <w:rPr>
                <w:webHidden/>
              </w:rPr>
              <w:fldChar w:fldCharType="end"/>
            </w:r>
          </w:hyperlink>
        </w:p>
        <w:p w14:paraId="39F79464" w14:textId="77777777" w:rsidR="0030562A" w:rsidRDefault="008C0A36">
          <w:pPr>
            <w:pStyle w:val="TDC2"/>
            <w:rPr>
              <w:rFonts w:asciiTheme="minorHAnsi" w:eastAsiaTheme="minorEastAsia" w:hAnsiTheme="minorHAnsi" w:cstheme="minorBidi"/>
              <w:b w:val="0"/>
              <w:bCs w:val="0"/>
              <w:color w:val="auto"/>
              <w:sz w:val="22"/>
              <w:szCs w:val="22"/>
            </w:rPr>
          </w:pPr>
          <w:hyperlink w:anchor="_Toc53322699" w:history="1">
            <w:r w:rsidR="0030562A" w:rsidRPr="002C2BAC">
              <w:rPr>
                <w:rStyle w:val="Hipervnculo"/>
                <w:i/>
                <w:lang w:val="es-ES_tradnl"/>
              </w:rPr>
              <w:t>3.4.1.</w:t>
            </w:r>
            <w:r w:rsidR="0030562A">
              <w:rPr>
                <w:rFonts w:asciiTheme="minorHAnsi" w:eastAsiaTheme="minorEastAsia" w:hAnsiTheme="minorHAnsi" w:cstheme="minorBidi"/>
                <w:b w:val="0"/>
                <w:bCs w:val="0"/>
                <w:color w:val="auto"/>
                <w:sz w:val="22"/>
                <w:szCs w:val="22"/>
              </w:rPr>
              <w:tab/>
            </w:r>
            <w:r w:rsidR="0030562A" w:rsidRPr="002C2BAC">
              <w:rPr>
                <w:rStyle w:val="Hipervnculo"/>
                <w:i/>
                <w:lang w:val="es-ES_tradnl"/>
              </w:rPr>
              <w:t>Criterios de inclusión</w:t>
            </w:r>
            <w:r w:rsidR="0030562A">
              <w:rPr>
                <w:webHidden/>
              </w:rPr>
              <w:tab/>
            </w:r>
            <w:r w:rsidR="0030562A">
              <w:rPr>
                <w:webHidden/>
              </w:rPr>
              <w:fldChar w:fldCharType="begin"/>
            </w:r>
            <w:r w:rsidR="0030562A">
              <w:rPr>
                <w:webHidden/>
              </w:rPr>
              <w:instrText xml:space="preserve"> PAGEREF _Toc53322699 \h </w:instrText>
            </w:r>
            <w:r w:rsidR="0030562A">
              <w:rPr>
                <w:webHidden/>
              </w:rPr>
            </w:r>
            <w:r w:rsidR="0030562A">
              <w:rPr>
                <w:webHidden/>
              </w:rPr>
              <w:fldChar w:fldCharType="separate"/>
            </w:r>
            <w:r w:rsidR="0030562A">
              <w:rPr>
                <w:webHidden/>
              </w:rPr>
              <w:t>3</w:t>
            </w:r>
            <w:r w:rsidR="0030562A">
              <w:rPr>
                <w:webHidden/>
              </w:rPr>
              <w:fldChar w:fldCharType="end"/>
            </w:r>
          </w:hyperlink>
        </w:p>
        <w:p w14:paraId="6A04A075"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0" w:history="1">
            <w:r w:rsidR="0030562A" w:rsidRPr="002C2BAC">
              <w:rPr>
                <w:rStyle w:val="Hipervnculo"/>
                <w:i/>
                <w:lang w:val="es-ES_tradnl"/>
              </w:rPr>
              <w:t>3.4.2.</w:t>
            </w:r>
            <w:r w:rsidR="0030562A">
              <w:rPr>
                <w:rFonts w:asciiTheme="minorHAnsi" w:eastAsiaTheme="minorEastAsia" w:hAnsiTheme="minorHAnsi" w:cstheme="minorBidi"/>
                <w:b w:val="0"/>
                <w:bCs w:val="0"/>
                <w:color w:val="auto"/>
                <w:sz w:val="22"/>
                <w:szCs w:val="22"/>
              </w:rPr>
              <w:tab/>
            </w:r>
            <w:r w:rsidR="0030562A" w:rsidRPr="002C2BAC">
              <w:rPr>
                <w:rStyle w:val="Hipervnculo"/>
                <w:i/>
                <w:lang w:val="es-ES_tradnl"/>
              </w:rPr>
              <w:t>Criterios de exclusión</w:t>
            </w:r>
            <w:r w:rsidR="0030562A">
              <w:rPr>
                <w:webHidden/>
              </w:rPr>
              <w:tab/>
            </w:r>
            <w:r w:rsidR="0030562A">
              <w:rPr>
                <w:webHidden/>
              </w:rPr>
              <w:fldChar w:fldCharType="begin"/>
            </w:r>
            <w:r w:rsidR="0030562A">
              <w:rPr>
                <w:webHidden/>
              </w:rPr>
              <w:instrText xml:space="preserve"> PAGEREF _Toc53322700 \h </w:instrText>
            </w:r>
            <w:r w:rsidR="0030562A">
              <w:rPr>
                <w:webHidden/>
              </w:rPr>
            </w:r>
            <w:r w:rsidR="0030562A">
              <w:rPr>
                <w:webHidden/>
              </w:rPr>
              <w:fldChar w:fldCharType="separate"/>
            </w:r>
            <w:r w:rsidR="0030562A">
              <w:rPr>
                <w:webHidden/>
              </w:rPr>
              <w:t>3</w:t>
            </w:r>
            <w:r w:rsidR="0030562A">
              <w:rPr>
                <w:webHidden/>
              </w:rPr>
              <w:fldChar w:fldCharType="end"/>
            </w:r>
          </w:hyperlink>
        </w:p>
        <w:p w14:paraId="4E8CAA6E"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1" w:history="1">
            <w:r w:rsidR="0030562A" w:rsidRPr="002C2BAC">
              <w:rPr>
                <w:rStyle w:val="Hipervnculo"/>
                <w:lang w:val="es-ES_tradnl"/>
              </w:rPr>
              <w:t>3.5.</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Muestra</w:t>
            </w:r>
            <w:r w:rsidR="0030562A">
              <w:rPr>
                <w:webHidden/>
              </w:rPr>
              <w:tab/>
            </w:r>
            <w:r w:rsidR="0030562A">
              <w:rPr>
                <w:webHidden/>
              </w:rPr>
              <w:fldChar w:fldCharType="begin"/>
            </w:r>
            <w:r w:rsidR="0030562A">
              <w:rPr>
                <w:webHidden/>
              </w:rPr>
              <w:instrText xml:space="preserve"> PAGEREF _Toc53322701 \h </w:instrText>
            </w:r>
            <w:r w:rsidR="0030562A">
              <w:rPr>
                <w:webHidden/>
              </w:rPr>
            </w:r>
            <w:r w:rsidR="0030562A">
              <w:rPr>
                <w:webHidden/>
              </w:rPr>
              <w:fldChar w:fldCharType="separate"/>
            </w:r>
            <w:r w:rsidR="0030562A">
              <w:rPr>
                <w:webHidden/>
              </w:rPr>
              <w:t>3</w:t>
            </w:r>
            <w:r w:rsidR="0030562A">
              <w:rPr>
                <w:webHidden/>
              </w:rPr>
              <w:fldChar w:fldCharType="end"/>
            </w:r>
          </w:hyperlink>
        </w:p>
        <w:p w14:paraId="05731675"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2" w:history="1">
            <w:r w:rsidR="0030562A" w:rsidRPr="002C2BAC">
              <w:rPr>
                <w:rStyle w:val="Hipervnculo"/>
                <w:lang w:val="es-ES_tradnl"/>
              </w:rPr>
              <w:t>3.6.</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Muestreo</w:t>
            </w:r>
            <w:r w:rsidR="0030562A">
              <w:rPr>
                <w:webHidden/>
              </w:rPr>
              <w:tab/>
            </w:r>
            <w:r w:rsidR="0030562A">
              <w:rPr>
                <w:webHidden/>
              </w:rPr>
              <w:fldChar w:fldCharType="begin"/>
            </w:r>
            <w:r w:rsidR="0030562A">
              <w:rPr>
                <w:webHidden/>
              </w:rPr>
              <w:instrText xml:space="preserve"> PAGEREF _Toc53322702 \h </w:instrText>
            </w:r>
            <w:r w:rsidR="0030562A">
              <w:rPr>
                <w:webHidden/>
              </w:rPr>
            </w:r>
            <w:r w:rsidR="0030562A">
              <w:rPr>
                <w:webHidden/>
              </w:rPr>
              <w:fldChar w:fldCharType="separate"/>
            </w:r>
            <w:r w:rsidR="0030562A">
              <w:rPr>
                <w:webHidden/>
              </w:rPr>
              <w:t>5</w:t>
            </w:r>
            <w:r w:rsidR="0030562A">
              <w:rPr>
                <w:webHidden/>
              </w:rPr>
              <w:fldChar w:fldCharType="end"/>
            </w:r>
          </w:hyperlink>
        </w:p>
        <w:p w14:paraId="2B312779"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3" w:history="1">
            <w:r w:rsidR="0030562A" w:rsidRPr="002C2BAC">
              <w:rPr>
                <w:rStyle w:val="Hipervnculo"/>
                <w:lang w:val="es-ES_tradnl"/>
              </w:rPr>
              <w:t>3.7.</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Reclutamiento</w:t>
            </w:r>
            <w:r w:rsidR="0030562A">
              <w:rPr>
                <w:webHidden/>
              </w:rPr>
              <w:tab/>
            </w:r>
            <w:r w:rsidR="0030562A">
              <w:rPr>
                <w:webHidden/>
              </w:rPr>
              <w:fldChar w:fldCharType="begin"/>
            </w:r>
            <w:r w:rsidR="0030562A">
              <w:rPr>
                <w:webHidden/>
              </w:rPr>
              <w:instrText xml:space="preserve"> PAGEREF _Toc53322703 \h </w:instrText>
            </w:r>
            <w:r w:rsidR="0030562A">
              <w:rPr>
                <w:webHidden/>
              </w:rPr>
            </w:r>
            <w:r w:rsidR="0030562A">
              <w:rPr>
                <w:webHidden/>
              </w:rPr>
              <w:fldChar w:fldCharType="separate"/>
            </w:r>
            <w:r w:rsidR="0030562A">
              <w:rPr>
                <w:webHidden/>
              </w:rPr>
              <w:t>5</w:t>
            </w:r>
            <w:r w:rsidR="0030562A">
              <w:rPr>
                <w:webHidden/>
              </w:rPr>
              <w:fldChar w:fldCharType="end"/>
            </w:r>
          </w:hyperlink>
        </w:p>
        <w:p w14:paraId="17C423CD"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4" w:history="1">
            <w:r w:rsidR="0030562A" w:rsidRPr="002C2BAC">
              <w:rPr>
                <w:rStyle w:val="Hipervnculo"/>
                <w:lang w:val="es-ES_tradnl"/>
              </w:rPr>
              <w:t>3.8.</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Variables</w:t>
            </w:r>
            <w:r w:rsidR="0030562A">
              <w:rPr>
                <w:webHidden/>
              </w:rPr>
              <w:tab/>
            </w:r>
            <w:r w:rsidR="0030562A">
              <w:rPr>
                <w:webHidden/>
              </w:rPr>
              <w:fldChar w:fldCharType="begin"/>
            </w:r>
            <w:r w:rsidR="0030562A">
              <w:rPr>
                <w:webHidden/>
              </w:rPr>
              <w:instrText xml:space="preserve"> PAGEREF _Toc53322704 \h </w:instrText>
            </w:r>
            <w:r w:rsidR="0030562A">
              <w:rPr>
                <w:webHidden/>
              </w:rPr>
            </w:r>
            <w:r w:rsidR="0030562A">
              <w:rPr>
                <w:webHidden/>
              </w:rPr>
              <w:fldChar w:fldCharType="separate"/>
            </w:r>
            <w:r w:rsidR="0030562A">
              <w:rPr>
                <w:webHidden/>
              </w:rPr>
              <w:t>5</w:t>
            </w:r>
            <w:r w:rsidR="0030562A">
              <w:rPr>
                <w:webHidden/>
              </w:rPr>
              <w:fldChar w:fldCharType="end"/>
            </w:r>
          </w:hyperlink>
        </w:p>
        <w:p w14:paraId="5A9E36F4"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5" w:history="1">
            <w:r w:rsidR="0030562A" w:rsidRPr="002C2BAC">
              <w:rPr>
                <w:rStyle w:val="Hipervnculo"/>
                <w:lang w:val="es-ES_tradnl"/>
              </w:rPr>
              <w:t>3.9.</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Instrumento</w:t>
            </w:r>
            <w:r w:rsidR="0030562A">
              <w:rPr>
                <w:webHidden/>
              </w:rPr>
              <w:tab/>
            </w:r>
            <w:r w:rsidR="0030562A">
              <w:rPr>
                <w:webHidden/>
              </w:rPr>
              <w:fldChar w:fldCharType="begin"/>
            </w:r>
            <w:r w:rsidR="0030562A">
              <w:rPr>
                <w:webHidden/>
              </w:rPr>
              <w:instrText xml:space="preserve"> PAGEREF _Toc53322705 \h </w:instrText>
            </w:r>
            <w:r w:rsidR="0030562A">
              <w:rPr>
                <w:webHidden/>
              </w:rPr>
            </w:r>
            <w:r w:rsidR="0030562A">
              <w:rPr>
                <w:webHidden/>
              </w:rPr>
              <w:fldChar w:fldCharType="separate"/>
            </w:r>
            <w:r w:rsidR="0030562A">
              <w:rPr>
                <w:webHidden/>
              </w:rPr>
              <w:t>6</w:t>
            </w:r>
            <w:r w:rsidR="0030562A">
              <w:rPr>
                <w:webHidden/>
              </w:rPr>
              <w:fldChar w:fldCharType="end"/>
            </w:r>
          </w:hyperlink>
        </w:p>
        <w:p w14:paraId="02AF136C"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6" w:history="1">
            <w:r w:rsidR="0030562A" w:rsidRPr="002C2BAC">
              <w:rPr>
                <w:rStyle w:val="Hipervnculo"/>
                <w:lang w:val="es-ES_tradnl"/>
              </w:rPr>
              <w:t>3.10.</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Control de calidad</w:t>
            </w:r>
            <w:r w:rsidR="0030562A">
              <w:rPr>
                <w:webHidden/>
              </w:rPr>
              <w:tab/>
            </w:r>
            <w:r w:rsidR="0030562A">
              <w:rPr>
                <w:webHidden/>
              </w:rPr>
              <w:fldChar w:fldCharType="begin"/>
            </w:r>
            <w:r w:rsidR="0030562A">
              <w:rPr>
                <w:webHidden/>
              </w:rPr>
              <w:instrText xml:space="preserve"> PAGEREF _Toc53322706 \h </w:instrText>
            </w:r>
            <w:r w:rsidR="0030562A">
              <w:rPr>
                <w:webHidden/>
              </w:rPr>
            </w:r>
            <w:r w:rsidR="0030562A">
              <w:rPr>
                <w:webHidden/>
              </w:rPr>
              <w:fldChar w:fldCharType="separate"/>
            </w:r>
            <w:r w:rsidR="0030562A">
              <w:rPr>
                <w:webHidden/>
              </w:rPr>
              <w:t>6</w:t>
            </w:r>
            <w:r w:rsidR="0030562A">
              <w:rPr>
                <w:webHidden/>
              </w:rPr>
              <w:fldChar w:fldCharType="end"/>
            </w:r>
          </w:hyperlink>
        </w:p>
        <w:p w14:paraId="1188D57A"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7" w:history="1">
            <w:r w:rsidR="0030562A" w:rsidRPr="002C2BAC">
              <w:rPr>
                <w:rStyle w:val="Hipervnculo"/>
                <w:lang w:val="es-ES_tradnl"/>
              </w:rPr>
              <w:t>3.11.</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Procesamiento de datos</w:t>
            </w:r>
            <w:r w:rsidR="0030562A">
              <w:rPr>
                <w:webHidden/>
              </w:rPr>
              <w:tab/>
            </w:r>
            <w:r w:rsidR="0030562A">
              <w:rPr>
                <w:webHidden/>
              </w:rPr>
              <w:fldChar w:fldCharType="begin"/>
            </w:r>
            <w:r w:rsidR="0030562A">
              <w:rPr>
                <w:webHidden/>
              </w:rPr>
              <w:instrText xml:space="preserve"> PAGEREF _Toc53322707 \h </w:instrText>
            </w:r>
            <w:r w:rsidR="0030562A">
              <w:rPr>
                <w:webHidden/>
              </w:rPr>
            </w:r>
            <w:r w:rsidR="0030562A">
              <w:rPr>
                <w:webHidden/>
              </w:rPr>
              <w:fldChar w:fldCharType="separate"/>
            </w:r>
            <w:r w:rsidR="0030562A">
              <w:rPr>
                <w:webHidden/>
              </w:rPr>
              <w:t>6</w:t>
            </w:r>
            <w:r w:rsidR="0030562A">
              <w:rPr>
                <w:webHidden/>
              </w:rPr>
              <w:fldChar w:fldCharType="end"/>
            </w:r>
          </w:hyperlink>
        </w:p>
        <w:p w14:paraId="4972687D"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8" w:history="1">
            <w:r w:rsidR="0030562A" w:rsidRPr="002C2BAC">
              <w:rPr>
                <w:rStyle w:val="Hipervnculo"/>
                <w:lang w:val="es-ES_tradnl"/>
              </w:rPr>
              <w:t>3.12.</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Análisis de los datos</w:t>
            </w:r>
            <w:r w:rsidR="0030562A">
              <w:rPr>
                <w:webHidden/>
              </w:rPr>
              <w:tab/>
            </w:r>
            <w:r w:rsidR="0030562A">
              <w:rPr>
                <w:webHidden/>
              </w:rPr>
              <w:fldChar w:fldCharType="begin"/>
            </w:r>
            <w:r w:rsidR="0030562A">
              <w:rPr>
                <w:webHidden/>
              </w:rPr>
              <w:instrText xml:space="preserve"> PAGEREF _Toc53322708 \h </w:instrText>
            </w:r>
            <w:r w:rsidR="0030562A">
              <w:rPr>
                <w:webHidden/>
              </w:rPr>
            </w:r>
            <w:r w:rsidR="0030562A">
              <w:rPr>
                <w:webHidden/>
              </w:rPr>
              <w:fldChar w:fldCharType="separate"/>
            </w:r>
            <w:r w:rsidR="0030562A">
              <w:rPr>
                <w:webHidden/>
              </w:rPr>
              <w:t>7</w:t>
            </w:r>
            <w:r w:rsidR="0030562A">
              <w:rPr>
                <w:webHidden/>
              </w:rPr>
              <w:fldChar w:fldCharType="end"/>
            </w:r>
          </w:hyperlink>
        </w:p>
        <w:p w14:paraId="451F529C" w14:textId="77777777" w:rsidR="0030562A" w:rsidRDefault="008C0A36">
          <w:pPr>
            <w:pStyle w:val="TDC2"/>
            <w:rPr>
              <w:rFonts w:asciiTheme="minorHAnsi" w:eastAsiaTheme="minorEastAsia" w:hAnsiTheme="minorHAnsi" w:cstheme="minorBidi"/>
              <w:b w:val="0"/>
              <w:bCs w:val="0"/>
              <w:color w:val="auto"/>
              <w:sz w:val="22"/>
              <w:szCs w:val="22"/>
            </w:rPr>
          </w:pPr>
          <w:hyperlink w:anchor="_Toc53322709" w:history="1">
            <w:r w:rsidR="0030562A" w:rsidRPr="002C2BAC">
              <w:rPr>
                <w:rStyle w:val="Hipervnculo"/>
                <w:lang w:val="es-ES_tradnl"/>
              </w:rPr>
              <w:t>3.13.</w:t>
            </w:r>
            <w:r w:rsidR="0030562A">
              <w:rPr>
                <w:rFonts w:asciiTheme="minorHAnsi" w:eastAsiaTheme="minorEastAsia" w:hAnsiTheme="minorHAnsi" w:cstheme="minorBidi"/>
                <w:b w:val="0"/>
                <w:bCs w:val="0"/>
                <w:color w:val="auto"/>
                <w:sz w:val="22"/>
                <w:szCs w:val="22"/>
              </w:rPr>
              <w:tab/>
            </w:r>
            <w:r w:rsidR="0030562A" w:rsidRPr="002C2BAC">
              <w:rPr>
                <w:rStyle w:val="Hipervnculo"/>
                <w:lang w:val="es-ES_tradnl"/>
              </w:rPr>
              <w:t>Asuntos éticos</w:t>
            </w:r>
            <w:r w:rsidR="0030562A">
              <w:rPr>
                <w:webHidden/>
              </w:rPr>
              <w:tab/>
            </w:r>
            <w:r w:rsidR="0030562A">
              <w:rPr>
                <w:webHidden/>
              </w:rPr>
              <w:fldChar w:fldCharType="begin"/>
            </w:r>
            <w:r w:rsidR="0030562A">
              <w:rPr>
                <w:webHidden/>
              </w:rPr>
              <w:instrText xml:space="preserve"> PAGEREF _Toc53322709 \h </w:instrText>
            </w:r>
            <w:r w:rsidR="0030562A">
              <w:rPr>
                <w:webHidden/>
              </w:rPr>
            </w:r>
            <w:r w:rsidR="0030562A">
              <w:rPr>
                <w:webHidden/>
              </w:rPr>
              <w:fldChar w:fldCharType="separate"/>
            </w:r>
            <w:r w:rsidR="0030562A">
              <w:rPr>
                <w:webHidden/>
              </w:rPr>
              <w:t>7</w:t>
            </w:r>
            <w:r w:rsidR="0030562A">
              <w:rPr>
                <w:webHidden/>
              </w:rPr>
              <w:fldChar w:fldCharType="end"/>
            </w:r>
          </w:hyperlink>
        </w:p>
        <w:p w14:paraId="5DB10449" w14:textId="77777777" w:rsidR="0030562A" w:rsidRDefault="008C0A36">
          <w:pPr>
            <w:pStyle w:val="TDC1"/>
            <w:rPr>
              <w:rFonts w:asciiTheme="minorHAnsi" w:eastAsiaTheme="minorEastAsia" w:hAnsiTheme="minorHAnsi" w:cstheme="minorBidi"/>
              <w:b w:val="0"/>
              <w:bCs w:val="0"/>
              <w:iCs w:val="0"/>
              <w:sz w:val="22"/>
              <w:szCs w:val="22"/>
            </w:rPr>
          </w:pPr>
          <w:hyperlink w:anchor="_Toc53322710" w:history="1">
            <w:r w:rsidR="0030562A" w:rsidRPr="002C2BAC">
              <w:rPr>
                <w:rStyle w:val="Hipervnculo"/>
                <w:rFonts w:eastAsia="Calibri"/>
                <w:lang w:val="es-ES_tradnl"/>
              </w:rPr>
              <w:t>4.</w:t>
            </w:r>
            <w:r w:rsidR="0030562A">
              <w:rPr>
                <w:rFonts w:asciiTheme="minorHAnsi" w:eastAsiaTheme="minorEastAsia" w:hAnsiTheme="minorHAnsi" w:cstheme="minorBidi"/>
                <w:b w:val="0"/>
                <w:bCs w:val="0"/>
                <w:iCs w:val="0"/>
                <w:sz w:val="22"/>
                <w:szCs w:val="22"/>
              </w:rPr>
              <w:tab/>
            </w:r>
            <w:r w:rsidR="0030562A" w:rsidRPr="002C2BAC">
              <w:rPr>
                <w:rStyle w:val="Hipervnculo"/>
                <w:rFonts w:eastAsia="Calibri"/>
                <w:lang w:val="es-ES_tradnl"/>
              </w:rPr>
              <w:t>REFERENCIAS BIBLIOGRÁFICAS</w:t>
            </w:r>
            <w:r w:rsidR="0030562A">
              <w:rPr>
                <w:webHidden/>
              </w:rPr>
              <w:tab/>
            </w:r>
            <w:r w:rsidR="0030562A">
              <w:rPr>
                <w:webHidden/>
              </w:rPr>
              <w:fldChar w:fldCharType="begin"/>
            </w:r>
            <w:r w:rsidR="0030562A">
              <w:rPr>
                <w:webHidden/>
              </w:rPr>
              <w:instrText xml:space="preserve"> PAGEREF _Toc53322710 \h </w:instrText>
            </w:r>
            <w:r w:rsidR="0030562A">
              <w:rPr>
                <w:webHidden/>
              </w:rPr>
            </w:r>
            <w:r w:rsidR="0030562A">
              <w:rPr>
                <w:webHidden/>
              </w:rPr>
              <w:fldChar w:fldCharType="separate"/>
            </w:r>
            <w:r w:rsidR="0030562A">
              <w:rPr>
                <w:webHidden/>
              </w:rPr>
              <w:t>8</w:t>
            </w:r>
            <w:r w:rsidR="0030562A">
              <w:rPr>
                <w:webHidden/>
              </w:rPr>
              <w:fldChar w:fldCharType="end"/>
            </w:r>
          </w:hyperlink>
        </w:p>
        <w:p w14:paraId="6AFE47A6" w14:textId="77777777" w:rsidR="0030562A" w:rsidRDefault="008C0A36">
          <w:pPr>
            <w:pStyle w:val="TDC1"/>
            <w:rPr>
              <w:rFonts w:asciiTheme="minorHAnsi" w:eastAsiaTheme="minorEastAsia" w:hAnsiTheme="minorHAnsi" w:cstheme="minorBidi"/>
              <w:b w:val="0"/>
              <w:bCs w:val="0"/>
              <w:iCs w:val="0"/>
              <w:sz w:val="22"/>
              <w:szCs w:val="22"/>
            </w:rPr>
          </w:pPr>
          <w:hyperlink w:anchor="_Toc53322711" w:history="1">
            <w:r w:rsidR="0030562A" w:rsidRPr="002C2BAC">
              <w:rPr>
                <w:rStyle w:val="Hipervnculo"/>
                <w:rFonts w:eastAsia="Calibri"/>
                <w:lang w:val="es-ES_tradnl"/>
              </w:rPr>
              <w:t>5.</w:t>
            </w:r>
            <w:r w:rsidR="0030562A">
              <w:rPr>
                <w:rFonts w:asciiTheme="minorHAnsi" w:eastAsiaTheme="minorEastAsia" w:hAnsiTheme="minorHAnsi" w:cstheme="minorBidi"/>
                <w:b w:val="0"/>
                <w:bCs w:val="0"/>
                <w:iCs w:val="0"/>
                <w:sz w:val="22"/>
                <w:szCs w:val="22"/>
              </w:rPr>
              <w:tab/>
            </w:r>
            <w:r w:rsidR="0030562A" w:rsidRPr="002C2BAC">
              <w:rPr>
                <w:rStyle w:val="Hipervnculo"/>
                <w:rFonts w:eastAsia="Calibri"/>
                <w:lang w:val="es-ES_tradnl"/>
              </w:rPr>
              <w:t>ANEXOS</w:t>
            </w:r>
            <w:r w:rsidR="0030562A">
              <w:rPr>
                <w:webHidden/>
              </w:rPr>
              <w:tab/>
            </w:r>
            <w:r w:rsidR="0030562A">
              <w:rPr>
                <w:webHidden/>
              </w:rPr>
              <w:fldChar w:fldCharType="begin"/>
            </w:r>
            <w:r w:rsidR="0030562A">
              <w:rPr>
                <w:webHidden/>
              </w:rPr>
              <w:instrText xml:space="preserve"> PAGEREF _Toc53322711 \h </w:instrText>
            </w:r>
            <w:r w:rsidR="0030562A">
              <w:rPr>
                <w:webHidden/>
              </w:rPr>
            </w:r>
            <w:r w:rsidR="0030562A">
              <w:rPr>
                <w:webHidden/>
              </w:rPr>
              <w:fldChar w:fldCharType="separate"/>
            </w:r>
            <w:r w:rsidR="0030562A">
              <w:rPr>
                <w:webHidden/>
              </w:rPr>
              <w:t>9</w:t>
            </w:r>
            <w:r w:rsidR="0030562A">
              <w:rPr>
                <w:webHidden/>
              </w:rPr>
              <w:fldChar w:fldCharType="end"/>
            </w:r>
          </w:hyperlink>
        </w:p>
        <w:p w14:paraId="380F910F" w14:textId="77777777" w:rsidR="0030562A" w:rsidRDefault="008C0A36">
          <w:pPr>
            <w:pStyle w:val="TDC2"/>
            <w:rPr>
              <w:rFonts w:asciiTheme="minorHAnsi" w:eastAsiaTheme="minorEastAsia" w:hAnsiTheme="minorHAnsi" w:cstheme="minorBidi"/>
              <w:b w:val="0"/>
              <w:bCs w:val="0"/>
              <w:color w:val="auto"/>
              <w:sz w:val="22"/>
              <w:szCs w:val="22"/>
            </w:rPr>
          </w:pPr>
          <w:hyperlink w:anchor="_Toc53322712" w:history="1">
            <w:r w:rsidR="0030562A" w:rsidRPr="002C2BAC">
              <w:rPr>
                <w:rStyle w:val="Hipervnculo"/>
                <w:lang w:val="es-ES_tradnl"/>
              </w:rPr>
              <w:t>Anexo A. Nota de permiso</w:t>
            </w:r>
            <w:r w:rsidR="0030562A">
              <w:rPr>
                <w:webHidden/>
              </w:rPr>
              <w:tab/>
            </w:r>
            <w:r w:rsidR="0030562A">
              <w:rPr>
                <w:webHidden/>
              </w:rPr>
              <w:fldChar w:fldCharType="begin"/>
            </w:r>
            <w:r w:rsidR="0030562A">
              <w:rPr>
                <w:webHidden/>
              </w:rPr>
              <w:instrText xml:space="preserve"> PAGEREF _Toc53322712 \h </w:instrText>
            </w:r>
            <w:r w:rsidR="0030562A">
              <w:rPr>
                <w:webHidden/>
              </w:rPr>
            </w:r>
            <w:r w:rsidR="0030562A">
              <w:rPr>
                <w:webHidden/>
              </w:rPr>
              <w:fldChar w:fldCharType="separate"/>
            </w:r>
            <w:r w:rsidR="0030562A">
              <w:rPr>
                <w:webHidden/>
              </w:rPr>
              <w:t>9</w:t>
            </w:r>
            <w:r w:rsidR="0030562A">
              <w:rPr>
                <w:webHidden/>
              </w:rPr>
              <w:fldChar w:fldCharType="end"/>
            </w:r>
          </w:hyperlink>
        </w:p>
        <w:p w14:paraId="483CB9B3" w14:textId="77777777" w:rsidR="0030562A" w:rsidRDefault="008C0A36">
          <w:pPr>
            <w:pStyle w:val="TDC2"/>
            <w:rPr>
              <w:rFonts w:asciiTheme="minorHAnsi" w:eastAsiaTheme="minorEastAsia" w:hAnsiTheme="minorHAnsi" w:cstheme="minorBidi"/>
              <w:b w:val="0"/>
              <w:bCs w:val="0"/>
              <w:color w:val="auto"/>
              <w:sz w:val="22"/>
              <w:szCs w:val="22"/>
            </w:rPr>
          </w:pPr>
          <w:hyperlink w:anchor="_Toc53322713" w:history="1">
            <w:r w:rsidR="0030562A" w:rsidRPr="002C2BAC">
              <w:rPr>
                <w:rStyle w:val="Hipervnculo"/>
                <w:lang w:val="es-ES_tradnl"/>
              </w:rPr>
              <w:t>Anexo B. Consentimiento informado</w:t>
            </w:r>
            <w:r w:rsidR="0030562A">
              <w:rPr>
                <w:webHidden/>
              </w:rPr>
              <w:tab/>
            </w:r>
            <w:r w:rsidR="0030562A">
              <w:rPr>
                <w:webHidden/>
              </w:rPr>
              <w:fldChar w:fldCharType="begin"/>
            </w:r>
            <w:r w:rsidR="0030562A">
              <w:rPr>
                <w:webHidden/>
              </w:rPr>
              <w:instrText xml:space="preserve"> PAGEREF _Toc53322713 \h </w:instrText>
            </w:r>
            <w:r w:rsidR="0030562A">
              <w:rPr>
                <w:webHidden/>
              </w:rPr>
            </w:r>
            <w:r w:rsidR="0030562A">
              <w:rPr>
                <w:webHidden/>
              </w:rPr>
              <w:fldChar w:fldCharType="separate"/>
            </w:r>
            <w:r w:rsidR="0030562A">
              <w:rPr>
                <w:webHidden/>
              </w:rPr>
              <w:t>10</w:t>
            </w:r>
            <w:r w:rsidR="0030562A">
              <w:rPr>
                <w:webHidden/>
              </w:rPr>
              <w:fldChar w:fldCharType="end"/>
            </w:r>
          </w:hyperlink>
        </w:p>
        <w:p w14:paraId="5CACEC48" w14:textId="77777777" w:rsidR="0030562A" w:rsidRDefault="008C0A36">
          <w:pPr>
            <w:pStyle w:val="TDC2"/>
            <w:rPr>
              <w:rFonts w:asciiTheme="minorHAnsi" w:eastAsiaTheme="minorEastAsia" w:hAnsiTheme="minorHAnsi" w:cstheme="minorBidi"/>
              <w:b w:val="0"/>
              <w:bCs w:val="0"/>
              <w:color w:val="auto"/>
              <w:sz w:val="22"/>
              <w:szCs w:val="22"/>
            </w:rPr>
          </w:pPr>
          <w:hyperlink w:anchor="_Toc53322714" w:history="1">
            <w:r w:rsidR="0030562A" w:rsidRPr="002C2BAC">
              <w:rPr>
                <w:rStyle w:val="Hipervnculo"/>
                <w:lang w:val="es-ES_tradnl"/>
              </w:rPr>
              <w:t>Anexo C. Instrumento recolector de datos</w:t>
            </w:r>
            <w:r w:rsidR="0030562A">
              <w:rPr>
                <w:webHidden/>
              </w:rPr>
              <w:tab/>
            </w:r>
            <w:r w:rsidR="0030562A">
              <w:rPr>
                <w:webHidden/>
              </w:rPr>
              <w:fldChar w:fldCharType="begin"/>
            </w:r>
            <w:r w:rsidR="0030562A">
              <w:rPr>
                <w:webHidden/>
              </w:rPr>
              <w:instrText xml:space="preserve"> PAGEREF _Toc53322714 \h </w:instrText>
            </w:r>
            <w:r w:rsidR="0030562A">
              <w:rPr>
                <w:webHidden/>
              </w:rPr>
            </w:r>
            <w:r w:rsidR="0030562A">
              <w:rPr>
                <w:webHidden/>
              </w:rPr>
              <w:fldChar w:fldCharType="separate"/>
            </w:r>
            <w:r w:rsidR="0030562A">
              <w:rPr>
                <w:webHidden/>
              </w:rPr>
              <w:t>13</w:t>
            </w:r>
            <w:r w:rsidR="0030562A">
              <w:rPr>
                <w:webHidden/>
              </w:rPr>
              <w:fldChar w:fldCharType="end"/>
            </w:r>
          </w:hyperlink>
        </w:p>
        <w:p w14:paraId="70F16157" w14:textId="77777777" w:rsidR="0030562A" w:rsidRDefault="008C0A36">
          <w:pPr>
            <w:pStyle w:val="TDC2"/>
            <w:rPr>
              <w:rFonts w:asciiTheme="minorHAnsi" w:eastAsiaTheme="minorEastAsia" w:hAnsiTheme="minorHAnsi" w:cstheme="minorBidi"/>
              <w:b w:val="0"/>
              <w:bCs w:val="0"/>
              <w:color w:val="auto"/>
              <w:sz w:val="22"/>
              <w:szCs w:val="22"/>
            </w:rPr>
          </w:pPr>
          <w:hyperlink w:anchor="_Toc53322715" w:history="1">
            <w:r w:rsidR="0030562A" w:rsidRPr="002C2BAC">
              <w:rPr>
                <w:rStyle w:val="Hipervnculo"/>
                <w:lang w:val="es-ES_tradnl"/>
              </w:rPr>
              <w:t>Anexo D. Cronograma de actividades</w:t>
            </w:r>
            <w:r w:rsidR="0030562A">
              <w:rPr>
                <w:webHidden/>
              </w:rPr>
              <w:tab/>
            </w:r>
            <w:r w:rsidR="0030562A">
              <w:rPr>
                <w:webHidden/>
              </w:rPr>
              <w:fldChar w:fldCharType="begin"/>
            </w:r>
            <w:r w:rsidR="0030562A">
              <w:rPr>
                <w:webHidden/>
              </w:rPr>
              <w:instrText xml:space="preserve"> PAGEREF _Toc53322715 \h </w:instrText>
            </w:r>
            <w:r w:rsidR="0030562A">
              <w:rPr>
                <w:webHidden/>
              </w:rPr>
            </w:r>
            <w:r w:rsidR="0030562A">
              <w:rPr>
                <w:webHidden/>
              </w:rPr>
              <w:fldChar w:fldCharType="separate"/>
            </w:r>
            <w:r w:rsidR="0030562A">
              <w:rPr>
                <w:webHidden/>
              </w:rPr>
              <w:t>14</w:t>
            </w:r>
            <w:r w:rsidR="0030562A">
              <w:rPr>
                <w:webHidden/>
              </w:rPr>
              <w:fldChar w:fldCharType="end"/>
            </w:r>
          </w:hyperlink>
        </w:p>
        <w:p w14:paraId="773048FA" w14:textId="77777777" w:rsidR="0030562A" w:rsidRDefault="008C0A36">
          <w:pPr>
            <w:pStyle w:val="TDC2"/>
            <w:rPr>
              <w:rFonts w:asciiTheme="minorHAnsi" w:eastAsiaTheme="minorEastAsia" w:hAnsiTheme="minorHAnsi" w:cstheme="minorBidi"/>
              <w:b w:val="0"/>
              <w:bCs w:val="0"/>
              <w:color w:val="auto"/>
              <w:sz w:val="22"/>
              <w:szCs w:val="22"/>
            </w:rPr>
          </w:pPr>
          <w:hyperlink w:anchor="_Toc53322716" w:history="1">
            <w:r w:rsidR="0030562A" w:rsidRPr="002C2BAC">
              <w:rPr>
                <w:rStyle w:val="Hipervnculo"/>
                <w:lang w:val="es-ES_tradnl"/>
              </w:rPr>
              <w:t>Anexo E. Presupuesto</w:t>
            </w:r>
            <w:r w:rsidR="0030562A">
              <w:rPr>
                <w:webHidden/>
              </w:rPr>
              <w:tab/>
            </w:r>
            <w:r w:rsidR="0030562A">
              <w:rPr>
                <w:webHidden/>
              </w:rPr>
              <w:fldChar w:fldCharType="begin"/>
            </w:r>
            <w:r w:rsidR="0030562A">
              <w:rPr>
                <w:webHidden/>
              </w:rPr>
              <w:instrText xml:space="preserve"> PAGEREF _Toc53322716 \h </w:instrText>
            </w:r>
            <w:r w:rsidR="0030562A">
              <w:rPr>
                <w:webHidden/>
              </w:rPr>
            </w:r>
            <w:r w:rsidR="0030562A">
              <w:rPr>
                <w:webHidden/>
              </w:rPr>
              <w:fldChar w:fldCharType="separate"/>
            </w:r>
            <w:r w:rsidR="0030562A">
              <w:rPr>
                <w:webHidden/>
              </w:rPr>
              <w:t>15</w:t>
            </w:r>
            <w:r w:rsidR="0030562A">
              <w:rPr>
                <w:webHidden/>
              </w:rPr>
              <w:fldChar w:fldCharType="end"/>
            </w:r>
          </w:hyperlink>
        </w:p>
        <w:p w14:paraId="2F7AA362" w14:textId="57519867" w:rsidR="008D1D84" w:rsidRPr="00250A01" w:rsidRDefault="008D1D84" w:rsidP="00250A01">
          <w:pPr>
            <w:spacing w:after="0" w:line="240" w:lineRule="auto"/>
            <w:jc w:val="both"/>
            <w:rPr>
              <w:rFonts w:ascii="Times New Roman" w:hAnsi="Times New Roman" w:cs="Times New Roman"/>
              <w:sz w:val="24"/>
              <w:szCs w:val="24"/>
              <w:lang w:val="es-ES_tradnl"/>
            </w:rPr>
          </w:pPr>
          <w:r w:rsidRPr="00250A01">
            <w:rPr>
              <w:rFonts w:ascii="Times New Roman" w:hAnsi="Times New Roman" w:cs="Times New Roman"/>
              <w:b/>
              <w:bCs/>
              <w:sz w:val="24"/>
              <w:szCs w:val="24"/>
              <w:lang w:val="es-ES_tradnl"/>
            </w:rPr>
            <w:fldChar w:fldCharType="end"/>
          </w:r>
        </w:p>
      </w:sdtContent>
    </w:sdt>
    <w:p w14:paraId="0EDAB13C" w14:textId="77777777" w:rsidR="008D1D84" w:rsidRPr="00250A01" w:rsidRDefault="008D1D84" w:rsidP="00250A01">
      <w:pPr>
        <w:spacing w:after="0" w:line="240" w:lineRule="auto"/>
        <w:jc w:val="both"/>
        <w:rPr>
          <w:rFonts w:ascii="Times New Roman" w:eastAsia="Times New Roman" w:hAnsi="Times New Roman" w:cs="Times New Roman"/>
          <w:b/>
          <w:sz w:val="24"/>
          <w:szCs w:val="24"/>
          <w:lang w:val="es-ES_tradnl" w:eastAsia="es-ES"/>
        </w:rPr>
      </w:pPr>
    </w:p>
    <w:p w14:paraId="76CDFAF9" w14:textId="77777777" w:rsidR="008D1D84" w:rsidRPr="00250A01" w:rsidRDefault="008D1D84" w:rsidP="00250A01">
      <w:pPr>
        <w:spacing w:after="0" w:line="240" w:lineRule="auto"/>
        <w:jc w:val="both"/>
        <w:rPr>
          <w:rFonts w:ascii="Times New Roman" w:hAnsi="Times New Roman" w:cs="Times New Roman"/>
          <w:sz w:val="24"/>
          <w:szCs w:val="24"/>
          <w:lang w:val="es-ES_tradnl"/>
        </w:rPr>
        <w:sectPr w:rsidR="008D1D84" w:rsidRPr="00250A01" w:rsidSect="008D1D84">
          <w:headerReference w:type="default" r:id="rId15"/>
          <w:pgSz w:w="11906" w:h="16838" w:code="9"/>
          <w:pgMar w:top="1985" w:right="1418" w:bottom="1418" w:left="2268" w:header="1134" w:footer="709" w:gutter="0"/>
          <w:pgNumType w:fmt="lowerRoman" w:start="2"/>
          <w:cols w:space="708"/>
          <w:docGrid w:linePitch="360"/>
        </w:sectPr>
      </w:pPr>
    </w:p>
    <w:p w14:paraId="57221ACA" w14:textId="77777777" w:rsidR="008D1D84" w:rsidRPr="00250A01" w:rsidRDefault="008D1D84" w:rsidP="00250A01">
      <w:pPr>
        <w:pStyle w:val="Ttulo1"/>
        <w:numPr>
          <w:ilvl w:val="0"/>
          <w:numId w:val="3"/>
        </w:numPr>
        <w:jc w:val="both"/>
        <w:rPr>
          <w:lang w:val="es-ES_tradnl"/>
        </w:rPr>
      </w:pPr>
      <w:bookmarkStart w:id="2" w:name="_Toc329330758"/>
      <w:bookmarkStart w:id="3" w:name="_Toc485737354"/>
      <w:bookmarkStart w:id="4" w:name="_Toc487217482"/>
      <w:bookmarkStart w:id="5" w:name="_Toc535161581"/>
      <w:bookmarkStart w:id="6" w:name="_Toc53322688"/>
      <w:bookmarkStart w:id="7" w:name="_Toc246414334"/>
      <w:r w:rsidRPr="00250A01">
        <w:rPr>
          <w:rFonts w:eastAsia="Calibri"/>
          <w:lang w:val="es-ES_tradnl"/>
        </w:rPr>
        <w:lastRenderedPageBreak/>
        <w:t>INTRODUCCIÓN</w:t>
      </w:r>
      <w:bookmarkEnd w:id="2"/>
      <w:bookmarkEnd w:id="3"/>
      <w:bookmarkEnd w:id="4"/>
      <w:bookmarkEnd w:id="5"/>
      <w:bookmarkEnd w:id="6"/>
    </w:p>
    <w:p w14:paraId="3CE2536F" w14:textId="660A32C2" w:rsidR="00EF4AB0" w:rsidRPr="00250A01" w:rsidRDefault="00EF4AB0" w:rsidP="00250A01">
      <w:pPr>
        <w:spacing w:after="0" w:line="360" w:lineRule="auto"/>
        <w:jc w:val="both"/>
        <w:rPr>
          <w:rFonts w:ascii="Times New Roman" w:hAnsi="Times New Roman" w:cs="Times New Roman"/>
          <w:color w:val="000000"/>
          <w:sz w:val="24"/>
          <w:szCs w:val="24"/>
          <w:lang w:val="es-ES_tradnl" w:eastAsia="es-ES"/>
        </w:rPr>
      </w:pPr>
      <w:r w:rsidRPr="00250A01">
        <w:rPr>
          <w:rFonts w:ascii="Times New Roman" w:hAnsi="Times New Roman" w:cs="Times New Roman"/>
          <w:color w:val="000000"/>
          <w:sz w:val="24"/>
          <w:szCs w:val="24"/>
          <w:lang w:val="es-ES_tradnl" w:eastAsia="es-ES"/>
        </w:rPr>
        <w:t xml:space="preserve">En la actualidad </w:t>
      </w:r>
      <w:r w:rsidR="00752DBC">
        <w:rPr>
          <w:rFonts w:ascii="Times New Roman" w:hAnsi="Times New Roman" w:cs="Times New Roman"/>
          <w:color w:val="000000"/>
          <w:sz w:val="24"/>
          <w:szCs w:val="24"/>
          <w:lang w:val="es-ES_tradnl" w:eastAsia="es-ES"/>
        </w:rPr>
        <w:t xml:space="preserve">se </w:t>
      </w:r>
      <w:commentRangeStart w:id="8"/>
      <w:r w:rsidR="00752DBC">
        <w:rPr>
          <w:rFonts w:ascii="Times New Roman" w:hAnsi="Times New Roman" w:cs="Times New Roman"/>
          <w:color w:val="000000"/>
          <w:sz w:val="24"/>
          <w:szCs w:val="24"/>
          <w:lang w:val="es-ES_tradnl" w:eastAsia="es-ES"/>
        </w:rPr>
        <w:t xml:space="preserve">habla mucho </w:t>
      </w:r>
      <w:commentRangeEnd w:id="8"/>
      <w:r w:rsidR="00C80B81">
        <w:rPr>
          <w:rStyle w:val="Refdecomentario"/>
        </w:rPr>
        <w:commentReference w:id="8"/>
      </w:r>
      <w:r w:rsidRPr="00250A01">
        <w:rPr>
          <w:rFonts w:ascii="Times New Roman" w:hAnsi="Times New Roman" w:cs="Times New Roman"/>
          <w:color w:val="000000"/>
          <w:sz w:val="24"/>
          <w:szCs w:val="24"/>
          <w:lang w:val="es-ES_tradnl" w:eastAsia="es-ES"/>
        </w:rPr>
        <w:t xml:space="preserve">de la microbiota </w:t>
      </w:r>
      <w:r w:rsidR="00752DBC">
        <w:rPr>
          <w:rFonts w:ascii="Times New Roman" w:hAnsi="Times New Roman" w:cs="Times New Roman"/>
          <w:color w:val="000000"/>
          <w:sz w:val="24"/>
          <w:szCs w:val="24"/>
          <w:lang w:val="es-ES_tradnl" w:eastAsia="es-ES"/>
        </w:rPr>
        <w:t xml:space="preserve">considerándolo </w:t>
      </w:r>
      <w:r w:rsidRPr="00250A01">
        <w:rPr>
          <w:rFonts w:ascii="Times New Roman" w:hAnsi="Times New Roman" w:cs="Times New Roman"/>
          <w:color w:val="000000"/>
          <w:sz w:val="24"/>
          <w:szCs w:val="24"/>
          <w:lang w:val="es-ES_tradnl" w:eastAsia="es-ES"/>
        </w:rPr>
        <w:t>el nuevo ó</w:t>
      </w:r>
      <w:r w:rsidR="00752DBC">
        <w:rPr>
          <w:rFonts w:ascii="Times New Roman" w:hAnsi="Times New Roman" w:cs="Times New Roman"/>
          <w:color w:val="000000"/>
          <w:sz w:val="24"/>
          <w:szCs w:val="24"/>
          <w:lang w:val="es-ES_tradnl" w:eastAsia="es-ES"/>
        </w:rPr>
        <w:t>rgano o como el segundo cerebro.</w:t>
      </w:r>
      <w:r w:rsidRPr="00250A01">
        <w:rPr>
          <w:rFonts w:ascii="Times New Roman" w:hAnsi="Times New Roman" w:cs="Times New Roman"/>
          <w:color w:val="000000"/>
          <w:sz w:val="24"/>
          <w:szCs w:val="24"/>
          <w:lang w:val="es-ES_tradnl" w:eastAsia="es-ES"/>
        </w:rPr>
        <w:t xml:space="preserve"> </w:t>
      </w:r>
      <w:r w:rsidR="00752DBC" w:rsidRPr="00250A01">
        <w:rPr>
          <w:rFonts w:ascii="Times New Roman" w:hAnsi="Times New Roman" w:cs="Times New Roman"/>
          <w:color w:val="000000"/>
          <w:sz w:val="24"/>
          <w:szCs w:val="24"/>
          <w:lang w:val="es-ES_tradnl" w:eastAsia="es-ES"/>
        </w:rPr>
        <w:t>C</w:t>
      </w:r>
      <w:r w:rsidRPr="00250A01">
        <w:rPr>
          <w:rFonts w:ascii="Times New Roman" w:hAnsi="Times New Roman" w:cs="Times New Roman"/>
          <w:color w:val="000000"/>
          <w:sz w:val="24"/>
          <w:szCs w:val="24"/>
          <w:lang w:val="es-ES_tradnl" w:eastAsia="es-ES"/>
        </w:rPr>
        <w:t>ada</w:t>
      </w:r>
      <w:r w:rsidR="00752DBC">
        <w:rPr>
          <w:rFonts w:ascii="Times New Roman" w:hAnsi="Times New Roman" w:cs="Times New Roman"/>
          <w:color w:val="000000"/>
          <w:sz w:val="24"/>
          <w:szCs w:val="24"/>
          <w:lang w:val="es-ES_tradnl" w:eastAsia="es-ES"/>
        </w:rPr>
        <w:t xml:space="preserve"> </w:t>
      </w:r>
      <w:r w:rsidRPr="00250A01">
        <w:rPr>
          <w:rFonts w:ascii="Times New Roman" w:hAnsi="Times New Roman" w:cs="Times New Roman"/>
          <w:color w:val="000000"/>
          <w:sz w:val="24"/>
          <w:szCs w:val="24"/>
          <w:lang w:val="es-ES_tradnl" w:eastAsia="es-ES"/>
        </w:rPr>
        <w:t xml:space="preserve">vez existen más estudios que </w:t>
      </w:r>
      <w:r w:rsidR="00C86398" w:rsidRPr="00250A01">
        <w:rPr>
          <w:rFonts w:ascii="Times New Roman" w:hAnsi="Times New Roman" w:cs="Times New Roman"/>
          <w:color w:val="000000"/>
          <w:sz w:val="24"/>
          <w:szCs w:val="24"/>
          <w:lang w:val="es-ES_tradnl" w:eastAsia="es-ES"/>
        </w:rPr>
        <w:t>encaminan</w:t>
      </w:r>
      <w:r w:rsidRPr="00250A01">
        <w:rPr>
          <w:rFonts w:ascii="Times New Roman" w:hAnsi="Times New Roman" w:cs="Times New Roman"/>
          <w:color w:val="000000"/>
          <w:sz w:val="24"/>
          <w:szCs w:val="24"/>
          <w:lang w:val="es-ES_tradnl" w:eastAsia="es-ES"/>
        </w:rPr>
        <w:t xml:space="preserve"> a considerar que la microbiota intestinal podría ayudar a mejorar o prevenir enfermedades y sobre todo en niños recién nacidos ya sea</w:t>
      </w:r>
      <w:r w:rsidR="009671AA" w:rsidRPr="00250A01">
        <w:rPr>
          <w:rFonts w:ascii="Times New Roman" w:hAnsi="Times New Roman" w:cs="Times New Roman"/>
          <w:color w:val="000000"/>
          <w:sz w:val="24"/>
          <w:szCs w:val="24"/>
          <w:lang w:val="es-ES_tradnl" w:eastAsia="es-ES"/>
        </w:rPr>
        <w:t>n</w:t>
      </w:r>
      <w:r w:rsidRPr="00250A01">
        <w:rPr>
          <w:rFonts w:ascii="Times New Roman" w:hAnsi="Times New Roman" w:cs="Times New Roman"/>
          <w:color w:val="000000"/>
          <w:sz w:val="24"/>
          <w:szCs w:val="24"/>
          <w:lang w:val="es-ES_tradnl" w:eastAsia="es-ES"/>
        </w:rPr>
        <w:t xml:space="preserve"> de término o </w:t>
      </w:r>
      <w:commentRangeStart w:id="9"/>
      <w:r w:rsidRPr="00250A01">
        <w:rPr>
          <w:rFonts w:ascii="Times New Roman" w:hAnsi="Times New Roman" w:cs="Times New Roman"/>
          <w:color w:val="000000"/>
          <w:sz w:val="24"/>
          <w:szCs w:val="24"/>
          <w:lang w:val="es-ES_tradnl" w:eastAsia="es-ES"/>
        </w:rPr>
        <w:t>prematuros.</w:t>
      </w:r>
      <w:commentRangeEnd w:id="9"/>
      <w:r w:rsidR="00C80B81">
        <w:rPr>
          <w:rStyle w:val="Refdecomentario"/>
        </w:rPr>
        <w:commentReference w:id="9"/>
      </w:r>
    </w:p>
    <w:p w14:paraId="4B293A15" w14:textId="03BFDAE6" w:rsidR="00EF4AB0" w:rsidRPr="00250A01" w:rsidRDefault="007256B5" w:rsidP="00250A01">
      <w:pPr>
        <w:spacing w:after="0" w:line="360" w:lineRule="auto"/>
        <w:jc w:val="both"/>
        <w:rPr>
          <w:rFonts w:ascii="Times New Roman" w:hAnsi="Times New Roman" w:cs="Times New Roman"/>
          <w:color w:val="000000"/>
          <w:sz w:val="24"/>
          <w:szCs w:val="24"/>
          <w:lang w:val="es-ES_tradnl" w:eastAsia="es-ES"/>
        </w:rPr>
      </w:pPr>
      <w:r w:rsidRPr="00250A01">
        <w:rPr>
          <w:rFonts w:ascii="Times New Roman" w:hAnsi="Times New Roman" w:cs="Times New Roman"/>
          <w:color w:val="000000"/>
          <w:sz w:val="24"/>
          <w:szCs w:val="24"/>
          <w:lang w:val="es-ES_tradnl" w:eastAsia="es-ES"/>
        </w:rPr>
        <w:t>El término “microflora” o “microbiota” hace</w:t>
      </w:r>
      <w:r w:rsidR="00381AA3" w:rsidRPr="00250A01">
        <w:rPr>
          <w:rFonts w:ascii="Times New Roman" w:hAnsi="Times New Roman" w:cs="Times New Roman"/>
          <w:color w:val="000000"/>
          <w:sz w:val="24"/>
          <w:szCs w:val="24"/>
          <w:lang w:val="es-ES_tradnl" w:eastAsia="es-ES"/>
        </w:rPr>
        <w:t xml:space="preserve"> </w:t>
      </w:r>
      <w:r w:rsidRPr="00250A01">
        <w:rPr>
          <w:rFonts w:ascii="Times New Roman" w:hAnsi="Times New Roman" w:cs="Times New Roman"/>
          <w:color w:val="000000"/>
          <w:sz w:val="24"/>
          <w:szCs w:val="24"/>
          <w:lang w:val="es-ES_tradnl" w:eastAsia="es-ES"/>
        </w:rPr>
        <w:t>referencia a la comunidad de microorganismos vivos</w:t>
      </w:r>
      <w:r w:rsidR="00381AA3" w:rsidRPr="00250A01">
        <w:rPr>
          <w:rFonts w:ascii="Times New Roman" w:hAnsi="Times New Roman" w:cs="Times New Roman"/>
          <w:color w:val="000000"/>
          <w:sz w:val="24"/>
          <w:szCs w:val="24"/>
          <w:lang w:val="es-ES_tradnl" w:eastAsia="es-ES"/>
        </w:rPr>
        <w:t xml:space="preserve"> </w:t>
      </w:r>
      <w:r w:rsidRPr="00250A01">
        <w:rPr>
          <w:rFonts w:ascii="Times New Roman" w:hAnsi="Times New Roman" w:cs="Times New Roman"/>
          <w:color w:val="000000"/>
          <w:sz w:val="24"/>
          <w:szCs w:val="24"/>
          <w:lang w:val="es-ES_tradnl" w:eastAsia="es-ES"/>
        </w:rPr>
        <w:t>reunidos en un nicho ecológico determinado</w:t>
      </w:r>
      <w:r w:rsidR="00752DBC">
        <w:rPr>
          <w:rFonts w:ascii="Times New Roman" w:hAnsi="Times New Roman" w:cs="Times New Roman"/>
          <w:color w:val="000000"/>
          <w:sz w:val="24"/>
          <w:szCs w:val="24"/>
          <w:lang w:val="es-ES_tradnl" w:eastAsia="es-ES"/>
        </w:rPr>
        <w:t xml:space="preserve"> (</w:t>
      </w:r>
      <w:r w:rsidR="00F20929" w:rsidRPr="00752DBC">
        <w:rPr>
          <w:rFonts w:ascii="Times New Roman" w:hAnsi="Times New Roman" w:cs="Times New Roman"/>
          <w:color w:val="000000"/>
          <w:sz w:val="24"/>
          <w:szCs w:val="24"/>
          <w:lang w:val="es-ES_tradnl" w:eastAsia="es-ES"/>
        </w:rPr>
        <w:t>1</w:t>
      </w:r>
      <w:r w:rsidR="00752DBC">
        <w:rPr>
          <w:rFonts w:ascii="Times New Roman" w:hAnsi="Times New Roman" w:cs="Times New Roman"/>
          <w:color w:val="000000"/>
          <w:sz w:val="24"/>
          <w:szCs w:val="24"/>
          <w:lang w:val="es-ES_tradnl" w:eastAsia="es-ES"/>
        </w:rPr>
        <w:t>)</w:t>
      </w:r>
      <w:r w:rsidR="00381AA3" w:rsidRPr="00250A01">
        <w:rPr>
          <w:rFonts w:ascii="Times New Roman" w:hAnsi="Times New Roman" w:cs="Times New Roman"/>
          <w:color w:val="000000"/>
          <w:sz w:val="24"/>
          <w:szCs w:val="24"/>
          <w:lang w:val="es-ES_tradnl" w:eastAsia="es-ES"/>
        </w:rPr>
        <w:t>.</w:t>
      </w:r>
      <w:r w:rsidR="002602BD" w:rsidRPr="00250A01">
        <w:rPr>
          <w:rFonts w:ascii="Times New Roman" w:hAnsi="Times New Roman" w:cs="Times New Roman"/>
          <w:color w:val="000000"/>
          <w:sz w:val="24"/>
          <w:szCs w:val="24"/>
          <w:lang w:val="es-ES_tradnl" w:eastAsia="es-ES"/>
        </w:rPr>
        <w:t xml:space="preserve"> Es así que se dividen de acuer</w:t>
      </w:r>
      <w:r w:rsidR="00752DBC">
        <w:rPr>
          <w:rFonts w:ascii="Times New Roman" w:hAnsi="Times New Roman" w:cs="Times New Roman"/>
          <w:color w:val="000000"/>
          <w:sz w:val="24"/>
          <w:szCs w:val="24"/>
          <w:lang w:val="es-ES_tradnl" w:eastAsia="es-ES"/>
        </w:rPr>
        <w:t>do al lugar donde se encuentran;</w:t>
      </w:r>
      <w:r w:rsidR="002602BD" w:rsidRPr="00250A01">
        <w:rPr>
          <w:rFonts w:ascii="Times New Roman" w:hAnsi="Times New Roman" w:cs="Times New Roman"/>
          <w:color w:val="000000"/>
          <w:sz w:val="24"/>
          <w:szCs w:val="24"/>
          <w:lang w:val="es-ES_tradnl" w:eastAsia="es-ES"/>
        </w:rPr>
        <w:t xml:space="preserve"> por </w:t>
      </w:r>
      <w:r w:rsidR="00F761E2" w:rsidRPr="00250A01">
        <w:rPr>
          <w:rFonts w:ascii="Times New Roman" w:hAnsi="Times New Roman" w:cs="Times New Roman"/>
          <w:color w:val="000000"/>
          <w:sz w:val="24"/>
          <w:szCs w:val="24"/>
          <w:lang w:val="es-ES_tradnl" w:eastAsia="es-ES"/>
        </w:rPr>
        <w:t>ejemplo,</w:t>
      </w:r>
      <w:r w:rsidR="002602BD" w:rsidRPr="00250A01">
        <w:rPr>
          <w:rFonts w:ascii="Times New Roman" w:hAnsi="Times New Roman" w:cs="Times New Roman"/>
          <w:color w:val="000000"/>
          <w:sz w:val="24"/>
          <w:szCs w:val="24"/>
          <w:lang w:val="es-ES_tradnl" w:eastAsia="es-ES"/>
        </w:rPr>
        <w:t xml:space="preserve"> los microorganismos presentes en el intestino se </w:t>
      </w:r>
      <w:r w:rsidR="00752DBC">
        <w:rPr>
          <w:rFonts w:ascii="Times New Roman" w:hAnsi="Times New Roman" w:cs="Times New Roman"/>
          <w:color w:val="000000"/>
          <w:sz w:val="24"/>
          <w:szCs w:val="24"/>
          <w:lang w:val="es-ES_tradnl" w:eastAsia="es-ES"/>
        </w:rPr>
        <w:t>denominan microbiota intestinal.</w:t>
      </w:r>
    </w:p>
    <w:p w14:paraId="102707A7" w14:textId="60F093DD" w:rsidR="002602BD" w:rsidRPr="00250A01" w:rsidRDefault="002602BD" w:rsidP="00250A01">
      <w:pPr>
        <w:spacing w:after="0" w:line="360" w:lineRule="auto"/>
        <w:jc w:val="both"/>
        <w:rPr>
          <w:rFonts w:ascii="Times New Roman" w:hAnsi="Times New Roman" w:cs="Times New Roman"/>
          <w:color w:val="000000"/>
          <w:sz w:val="24"/>
          <w:szCs w:val="24"/>
          <w:lang w:val="es-ES_tradnl" w:eastAsia="es-ES"/>
        </w:rPr>
      </w:pPr>
      <w:r w:rsidRPr="00250A01">
        <w:rPr>
          <w:rFonts w:ascii="Times New Roman" w:hAnsi="Times New Roman" w:cs="Times New Roman"/>
          <w:color w:val="000000"/>
          <w:sz w:val="24"/>
          <w:szCs w:val="24"/>
          <w:lang w:val="es-ES_tradnl" w:eastAsia="es-ES"/>
        </w:rPr>
        <w:t xml:space="preserve">La microbiota cumple varias </w:t>
      </w:r>
      <w:r w:rsidR="00F761E2" w:rsidRPr="00250A01">
        <w:rPr>
          <w:rFonts w:ascii="Times New Roman" w:hAnsi="Times New Roman" w:cs="Times New Roman"/>
          <w:color w:val="000000"/>
          <w:sz w:val="24"/>
          <w:szCs w:val="24"/>
          <w:lang w:val="es-ES_tradnl" w:eastAsia="es-ES"/>
        </w:rPr>
        <w:t xml:space="preserve">funciones importantes </w:t>
      </w:r>
      <w:r w:rsidR="00E31167" w:rsidRPr="00250A01">
        <w:rPr>
          <w:rFonts w:ascii="Times New Roman" w:hAnsi="Times New Roman" w:cs="Times New Roman"/>
          <w:color w:val="000000"/>
          <w:sz w:val="24"/>
          <w:szCs w:val="24"/>
          <w:lang w:val="es-ES_tradnl" w:eastAsia="es-ES"/>
        </w:rPr>
        <w:t xml:space="preserve">en el organismo </w:t>
      </w:r>
      <w:r w:rsidR="00F761E2" w:rsidRPr="00250A01">
        <w:rPr>
          <w:rFonts w:ascii="Times New Roman" w:hAnsi="Times New Roman" w:cs="Times New Roman"/>
          <w:color w:val="000000"/>
          <w:sz w:val="24"/>
          <w:szCs w:val="24"/>
          <w:lang w:val="es-ES_tradnl" w:eastAsia="es-ES"/>
        </w:rPr>
        <w:t>como</w:t>
      </w:r>
      <w:ins w:id="10" w:author="Macarena Morinigo Martinez" w:date="2020-11-11T16:40:00Z">
        <w:r w:rsidR="00C80B81">
          <w:rPr>
            <w:rFonts w:ascii="Times New Roman" w:hAnsi="Times New Roman" w:cs="Times New Roman"/>
            <w:color w:val="000000"/>
            <w:sz w:val="24"/>
            <w:szCs w:val="24"/>
            <w:lang w:val="es-ES_tradnl" w:eastAsia="es-ES"/>
          </w:rPr>
          <w:t xml:space="preserve">: </w:t>
        </w:r>
      </w:ins>
      <w:r w:rsidR="00F761E2" w:rsidRPr="00250A01">
        <w:rPr>
          <w:rFonts w:ascii="Times New Roman" w:hAnsi="Times New Roman" w:cs="Times New Roman"/>
          <w:color w:val="000000"/>
          <w:sz w:val="24"/>
          <w:szCs w:val="24"/>
          <w:lang w:val="es-ES_tradnl" w:eastAsia="es-ES"/>
        </w:rPr>
        <w:t xml:space="preserve">nutrición, defensa y hasta en el comportamiento entre otras, de ahí la importancia de </w:t>
      </w:r>
      <w:r w:rsidR="00E31167" w:rsidRPr="00250A01">
        <w:rPr>
          <w:rFonts w:ascii="Times New Roman" w:hAnsi="Times New Roman" w:cs="Times New Roman"/>
          <w:color w:val="000000"/>
          <w:sz w:val="24"/>
          <w:szCs w:val="24"/>
          <w:lang w:val="es-ES_tradnl" w:eastAsia="es-ES"/>
        </w:rPr>
        <w:t xml:space="preserve">cuidar el buen desarrollo y equilibrio </w:t>
      </w:r>
      <w:r w:rsidR="009C1615" w:rsidRPr="00250A01">
        <w:rPr>
          <w:rFonts w:ascii="Times New Roman" w:hAnsi="Times New Roman" w:cs="Times New Roman"/>
          <w:color w:val="000000"/>
          <w:sz w:val="24"/>
          <w:szCs w:val="24"/>
          <w:lang w:val="es-ES_tradnl" w:eastAsia="es-ES"/>
        </w:rPr>
        <w:t xml:space="preserve">de </w:t>
      </w:r>
      <w:proofErr w:type="gramStart"/>
      <w:r w:rsidR="009C1615" w:rsidRPr="00250A01">
        <w:rPr>
          <w:rFonts w:ascii="Times New Roman" w:hAnsi="Times New Roman" w:cs="Times New Roman"/>
          <w:color w:val="000000"/>
          <w:sz w:val="24"/>
          <w:szCs w:val="24"/>
          <w:lang w:val="es-ES_tradnl" w:eastAsia="es-ES"/>
        </w:rPr>
        <w:t>la misma</w:t>
      </w:r>
      <w:proofErr w:type="gramEnd"/>
      <w:r w:rsidR="009C1615" w:rsidRPr="00250A01">
        <w:rPr>
          <w:rFonts w:ascii="Times New Roman" w:hAnsi="Times New Roman" w:cs="Times New Roman"/>
          <w:color w:val="000000"/>
          <w:sz w:val="24"/>
          <w:szCs w:val="24"/>
          <w:lang w:val="es-ES_tradnl" w:eastAsia="es-ES"/>
        </w:rPr>
        <w:t xml:space="preserve">, </w:t>
      </w:r>
      <w:r w:rsidR="00E31167" w:rsidRPr="00250A01">
        <w:rPr>
          <w:rFonts w:ascii="Times New Roman" w:hAnsi="Times New Roman" w:cs="Times New Roman"/>
          <w:color w:val="000000"/>
          <w:sz w:val="24"/>
          <w:szCs w:val="24"/>
          <w:lang w:val="es-ES_tradnl" w:eastAsia="es-ES"/>
        </w:rPr>
        <w:t>evitando</w:t>
      </w:r>
      <w:r w:rsidR="009C1615" w:rsidRPr="00250A01">
        <w:rPr>
          <w:rFonts w:ascii="Times New Roman" w:hAnsi="Times New Roman" w:cs="Times New Roman"/>
          <w:color w:val="000000"/>
          <w:sz w:val="24"/>
          <w:szCs w:val="24"/>
          <w:lang w:val="es-ES_tradnl" w:eastAsia="es-ES"/>
        </w:rPr>
        <w:t xml:space="preserve"> así la aparición de</w:t>
      </w:r>
      <w:r w:rsidR="00752DBC">
        <w:rPr>
          <w:rFonts w:ascii="Times New Roman" w:hAnsi="Times New Roman" w:cs="Times New Roman"/>
          <w:color w:val="000000"/>
          <w:sz w:val="24"/>
          <w:szCs w:val="24"/>
          <w:lang w:val="es-ES_tradnl" w:eastAsia="es-ES"/>
        </w:rPr>
        <w:t xml:space="preserve"> una disbiosis.</w:t>
      </w:r>
    </w:p>
    <w:p w14:paraId="5166B1F6" w14:textId="2A41B7DE" w:rsidR="00E31167" w:rsidRPr="00250A01" w:rsidRDefault="00E31167" w:rsidP="00250A01">
      <w:pPr>
        <w:spacing w:after="0" w:line="360" w:lineRule="auto"/>
        <w:jc w:val="both"/>
        <w:rPr>
          <w:rFonts w:ascii="Times New Roman" w:hAnsi="Times New Roman" w:cs="Times New Roman"/>
          <w:color w:val="000000"/>
          <w:sz w:val="24"/>
          <w:szCs w:val="24"/>
          <w:lang w:val="es-ES_tradnl" w:eastAsia="es-ES"/>
        </w:rPr>
      </w:pPr>
      <w:commentRangeStart w:id="11"/>
      <w:r w:rsidRPr="00250A01">
        <w:rPr>
          <w:rFonts w:ascii="Times New Roman" w:hAnsi="Times New Roman" w:cs="Times New Roman"/>
          <w:color w:val="000000"/>
          <w:sz w:val="24"/>
          <w:szCs w:val="24"/>
          <w:lang w:val="es-ES_tradnl" w:eastAsia="es-ES"/>
        </w:rPr>
        <w:t>Cabe</w:t>
      </w:r>
      <w:commentRangeEnd w:id="11"/>
      <w:r w:rsidR="00C80B81">
        <w:rPr>
          <w:rStyle w:val="Refdecomentario"/>
        </w:rPr>
        <w:commentReference w:id="11"/>
      </w:r>
      <w:r w:rsidRPr="00250A01">
        <w:rPr>
          <w:rFonts w:ascii="Times New Roman" w:hAnsi="Times New Roman" w:cs="Times New Roman"/>
          <w:color w:val="000000"/>
          <w:sz w:val="24"/>
          <w:szCs w:val="24"/>
          <w:lang w:val="es-ES_tradnl" w:eastAsia="es-ES"/>
        </w:rPr>
        <w:t xml:space="preserve"> resaltar la importancia del tipo de parto en relación al correcto desarrollo de la microbiota intestinal, el parto natural o vaginal contribuye al buen desarrollo de la microbiota intestinal del recién nacido porque a través de la microbiota vaginal de la madre empieza la colonización intestinal del bebé, sin </w:t>
      </w:r>
      <w:proofErr w:type="gramStart"/>
      <w:r w:rsidRPr="00250A01">
        <w:rPr>
          <w:rFonts w:ascii="Times New Roman" w:hAnsi="Times New Roman" w:cs="Times New Roman"/>
          <w:color w:val="000000"/>
          <w:sz w:val="24"/>
          <w:szCs w:val="24"/>
          <w:lang w:val="es-ES_tradnl" w:eastAsia="es-ES"/>
        </w:rPr>
        <w:t>embargo</w:t>
      </w:r>
      <w:proofErr w:type="gramEnd"/>
      <w:r w:rsidRPr="00250A01">
        <w:rPr>
          <w:rFonts w:ascii="Times New Roman" w:hAnsi="Times New Roman" w:cs="Times New Roman"/>
          <w:color w:val="000000"/>
          <w:sz w:val="24"/>
          <w:szCs w:val="24"/>
          <w:lang w:val="es-ES_tradnl" w:eastAsia="es-ES"/>
        </w:rPr>
        <w:t xml:space="preserve"> en el parto por cesárea el recién nacido se expone a la microbiota cu</w:t>
      </w:r>
      <w:r w:rsidR="00752DBC">
        <w:rPr>
          <w:rFonts w:ascii="Times New Roman" w:hAnsi="Times New Roman" w:cs="Times New Roman"/>
          <w:color w:val="000000"/>
          <w:sz w:val="24"/>
          <w:szCs w:val="24"/>
          <w:lang w:val="es-ES_tradnl" w:eastAsia="es-ES"/>
        </w:rPr>
        <w:t>tánea del entorno hospitalario.</w:t>
      </w:r>
    </w:p>
    <w:p w14:paraId="60DE6EE3" w14:textId="080A09D4" w:rsidR="009C1615" w:rsidRPr="00250A01" w:rsidRDefault="00A60EB6" w:rsidP="00250A01">
      <w:pPr>
        <w:spacing w:after="0" w:line="360" w:lineRule="auto"/>
        <w:jc w:val="both"/>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 xml:space="preserve">Según el estudio realizado en 2018 por </w:t>
      </w:r>
      <w:proofErr w:type="spellStart"/>
      <w:r w:rsidRPr="00250A01">
        <w:rPr>
          <w:rFonts w:ascii="Times New Roman" w:hAnsi="Times New Roman" w:cs="Times New Roman"/>
          <w:sz w:val="24"/>
          <w:szCs w:val="24"/>
          <w:lang w:val="es-ES_tradnl"/>
        </w:rPr>
        <w:t>Meijin</w:t>
      </w:r>
      <w:proofErr w:type="spellEnd"/>
      <w:r w:rsidRPr="00250A01">
        <w:rPr>
          <w:rFonts w:ascii="Times New Roman" w:hAnsi="Times New Roman" w:cs="Times New Roman"/>
          <w:sz w:val="24"/>
          <w:szCs w:val="24"/>
          <w:lang w:val="es-ES_tradnl"/>
        </w:rPr>
        <w:t xml:space="preserve"> </w:t>
      </w:r>
      <w:proofErr w:type="spellStart"/>
      <w:r w:rsidRPr="00250A01">
        <w:rPr>
          <w:rFonts w:ascii="Times New Roman" w:hAnsi="Times New Roman" w:cs="Times New Roman"/>
          <w:sz w:val="24"/>
          <w:szCs w:val="24"/>
          <w:lang w:val="es-ES_tradnl"/>
        </w:rPr>
        <w:t>Cai</w:t>
      </w:r>
      <w:commentRangeStart w:id="12"/>
      <w:proofErr w:type="spellEnd"/>
      <w:r w:rsidRPr="00250A01">
        <w:rPr>
          <w:rFonts w:ascii="Times New Roman" w:hAnsi="Times New Roman" w:cs="Times New Roman"/>
          <w:sz w:val="24"/>
          <w:szCs w:val="24"/>
          <w:lang w:val="es-ES_tradnl"/>
        </w:rPr>
        <w:t>, la elección del modo de parto puede influir en el riesgo de sobrepeso en la primera infancia</w:t>
      </w:r>
      <w:r w:rsidR="00752DBC">
        <w:rPr>
          <w:rFonts w:ascii="Times New Roman" w:hAnsi="Times New Roman" w:cs="Times New Roman"/>
          <w:sz w:val="24"/>
          <w:szCs w:val="24"/>
          <w:lang w:val="es-ES_tradnl"/>
        </w:rPr>
        <w:t xml:space="preserve"> </w:t>
      </w:r>
      <w:commentRangeEnd w:id="12"/>
      <w:r w:rsidR="00252D39">
        <w:rPr>
          <w:rStyle w:val="Refdecomentario"/>
        </w:rPr>
        <w:commentReference w:id="12"/>
      </w:r>
      <w:r w:rsidR="00752DBC">
        <w:rPr>
          <w:rFonts w:ascii="Times New Roman" w:hAnsi="Times New Roman" w:cs="Times New Roman"/>
          <w:sz w:val="24"/>
          <w:szCs w:val="24"/>
          <w:lang w:val="es-ES_tradnl"/>
        </w:rPr>
        <w:t>(</w:t>
      </w:r>
      <w:commentRangeStart w:id="13"/>
      <w:r w:rsidRPr="00250A01">
        <w:rPr>
          <w:rFonts w:ascii="Times New Roman" w:hAnsi="Times New Roman" w:cs="Times New Roman"/>
          <w:sz w:val="24"/>
          <w:szCs w:val="24"/>
          <w:lang w:val="es-ES_tradnl"/>
        </w:rPr>
        <w:t>4</w:t>
      </w:r>
      <w:r w:rsidR="00752DBC">
        <w:rPr>
          <w:rFonts w:ascii="Times New Roman" w:hAnsi="Times New Roman" w:cs="Times New Roman"/>
          <w:sz w:val="24"/>
          <w:szCs w:val="24"/>
          <w:lang w:val="es-ES_tradnl"/>
        </w:rPr>
        <w:t>).</w:t>
      </w:r>
      <w:commentRangeEnd w:id="13"/>
      <w:r w:rsidR="00C80B81">
        <w:rPr>
          <w:rStyle w:val="Refdecomentario"/>
        </w:rPr>
        <w:commentReference w:id="13"/>
      </w:r>
    </w:p>
    <w:p w14:paraId="7EF9FED8" w14:textId="356C217F" w:rsidR="000324D5" w:rsidRPr="00250A01" w:rsidRDefault="00627ACF" w:rsidP="00250A01">
      <w:pPr>
        <w:spacing w:after="0" w:line="360" w:lineRule="auto"/>
        <w:jc w:val="both"/>
        <w:rPr>
          <w:rFonts w:ascii="Times New Roman" w:hAnsi="Times New Roman" w:cs="Times New Roman"/>
          <w:sz w:val="24"/>
          <w:szCs w:val="24"/>
          <w:vertAlign w:val="superscript"/>
          <w:lang w:val="es-ES_tradnl"/>
        </w:rPr>
      </w:pPr>
      <w:r w:rsidRPr="00250A01">
        <w:rPr>
          <w:rFonts w:ascii="Times New Roman" w:hAnsi="Times New Roman" w:cs="Times New Roman"/>
          <w:sz w:val="24"/>
          <w:szCs w:val="24"/>
          <w:lang w:val="es-ES_tradnl"/>
        </w:rPr>
        <w:t xml:space="preserve">Uno de los alimentos </w:t>
      </w:r>
      <w:r w:rsidR="000324D5" w:rsidRPr="00250A01">
        <w:rPr>
          <w:rFonts w:ascii="Times New Roman" w:hAnsi="Times New Roman" w:cs="Times New Roman"/>
          <w:sz w:val="24"/>
          <w:szCs w:val="24"/>
          <w:lang w:val="es-ES_tradnl"/>
        </w:rPr>
        <w:t>considerad</w:t>
      </w:r>
      <w:r w:rsidR="0068353F" w:rsidRPr="00250A01">
        <w:rPr>
          <w:rFonts w:ascii="Times New Roman" w:hAnsi="Times New Roman" w:cs="Times New Roman"/>
          <w:sz w:val="24"/>
          <w:szCs w:val="24"/>
          <w:lang w:val="es-ES_tradnl"/>
        </w:rPr>
        <w:t>os como</w:t>
      </w:r>
      <w:r w:rsidR="000324D5" w:rsidRPr="00250A01">
        <w:rPr>
          <w:rFonts w:ascii="Times New Roman" w:hAnsi="Times New Roman" w:cs="Times New Roman"/>
          <w:sz w:val="24"/>
          <w:szCs w:val="24"/>
          <w:lang w:val="es-ES_tradnl"/>
        </w:rPr>
        <w:t xml:space="preserve"> la mejor forma de nutrición para los recién nacidos prematuros y la comunidad microbiana intestinal</w:t>
      </w:r>
      <w:r w:rsidRPr="00250A01">
        <w:rPr>
          <w:rFonts w:ascii="Times New Roman" w:hAnsi="Times New Roman" w:cs="Times New Roman"/>
          <w:sz w:val="24"/>
          <w:szCs w:val="24"/>
          <w:lang w:val="es-ES_tradnl"/>
        </w:rPr>
        <w:t xml:space="preserve"> es la leche materna</w:t>
      </w:r>
      <w:r w:rsidR="00752DBC">
        <w:rPr>
          <w:rFonts w:ascii="Times New Roman" w:hAnsi="Times New Roman" w:cs="Times New Roman"/>
          <w:sz w:val="24"/>
          <w:szCs w:val="24"/>
          <w:lang w:val="es-ES_tradnl"/>
        </w:rPr>
        <w:t xml:space="preserve"> (</w:t>
      </w:r>
      <w:r w:rsidR="00381AA3" w:rsidRPr="00752DBC">
        <w:rPr>
          <w:rFonts w:ascii="Times New Roman" w:hAnsi="Times New Roman" w:cs="Times New Roman"/>
          <w:sz w:val="24"/>
          <w:szCs w:val="24"/>
          <w:lang w:val="es-ES_tradnl"/>
        </w:rPr>
        <w:t>2</w:t>
      </w:r>
      <w:r w:rsidR="00752DBC">
        <w:rPr>
          <w:rFonts w:ascii="Times New Roman" w:hAnsi="Times New Roman" w:cs="Times New Roman"/>
          <w:sz w:val="24"/>
          <w:szCs w:val="24"/>
          <w:lang w:val="es-ES_tradnl"/>
        </w:rPr>
        <w:t>)</w:t>
      </w:r>
      <w:r w:rsidR="00F20929" w:rsidRPr="00250A01">
        <w:rPr>
          <w:rFonts w:ascii="Times New Roman" w:hAnsi="Times New Roman" w:cs="Times New Roman"/>
          <w:sz w:val="24"/>
          <w:szCs w:val="24"/>
          <w:lang w:val="es-ES_tradnl"/>
        </w:rPr>
        <w:t>.</w:t>
      </w:r>
    </w:p>
    <w:p w14:paraId="4BDD3EF4" w14:textId="77777777" w:rsidR="006F56F8" w:rsidRDefault="00391032" w:rsidP="00250A01">
      <w:pPr>
        <w:spacing w:after="0" w:line="360" w:lineRule="auto"/>
        <w:jc w:val="both"/>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Las bacterias de la leche materna influyen en el establecimiento y desarrollo del microbioma infantil con un impacto continuo después de la introducción de alimentos sólidos.</w:t>
      </w:r>
      <w:r w:rsidR="00F20929" w:rsidRPr="00250A01">
        <w:rPr>
          <w:rFonts w:ascii="Times New Roman" w:hAnsi="Times New Roman" w:cs="Times New Roman"/>
          <w:sz w:val="24"/>
          <w:szCs w:val="24"/>
          <w:lang w:val="es-ES_tradnl"/>
        </w:rPr>
        <w:t xml:space="preserve"> </w:t>
      </w:r>
      <w:r w:rsidRPr="00250A01">
        <w:rPr>
          <w:rFonts w:ascii="Times New Roman" w:hAnsi="Times New Roman" w:cs="Times New Roman"/>
          <w:sz w:val="24"/>
          <w:szCs w:val="24"/>
          <w:lang w:val="es-ES_tradnl"/>
        </w:rPr>
        <w:t>Además, la leche materna aporta bacterias asociadas con un menor riesgo de desarrollar enfermedades alérgicas</w:t>
      </w:r>
      <w:r w:rsidR="006F56F8">
        <w:rPr>
          <w:rFonts w:ascii="Times New Roman" w:hAnsi="Times New Roman" w:cs="Times New Roman"/>
          <w:sz w:val="24"/>
          <w:szCs w:val="24"/>
          <w:lang w:val="es-ES_tradnl"/>
        </w:rPr>
        <w:t xml:space="preserve"> (</w:t>
      </w:r>
      <w:r w:rsidR="00F20929" w:rsidRPr="006F56F8">
        <w:rPr>
          <w:rFonts w:ascii="Times New Roman" w:hAnsi="Times New Roman" w:cs="Times New Roman"/>
          <w:sz w:val="24"/>
          <w:szCs w:val="24"/>
          <w:lang w:val="es-ES_tradnl"/>
        </w:rPr>
        <w:t>3</w:t>
      </w:r>
      <w:r w:rsidR="006F56F8">
        <w:rPr>
          <w:rFonts w:ascii="Times New Roman" w:hAnsi="Times New Roman" w:cs="Times New Roman"/>
          <w:sz w:val="24"/>
          <w:szCs w:val="24"/>
          <w:lang w:val="es-ES_tradnl"/>
        </w:rPr>
        <w:t>)</w:t>
      </w:r>
      <w:r w:rsidRPr="00250A01">
        <w:rPr>
          <w:rFonts w:ascii="Times New Roman" w:hAnsi="Times New Roman" w:cs="Times New Roman"/>
          <w:sz w:val="24"/>
          <w:szCs w:val="24"/>
          <w:lang w:val="es-ES_tradnl"/>
        </w:rPr>
        <w:t>.</w:t>
      </w:r>
      <w:r w:rsidR="006F56F8">
        <w:rPr>
          <w:rFonts w:ascii="Times New Roman" w:hAnsi="Times New Roman" w:cs="Times New Roman"/>
          <w:sz w:val="24"/>
          <w:szCs w:val="24"/>
          <w:lang w:val="es-ES_tradnl"/>
        </w:rPr>
        <w:t xml:space="preserve"> </w:t>
      </w:r>
    </w:p>
    <w:p w14:paraId="1D833360" w14:textId="77777777" w:rsidR="00E86D69" w:rsidRDefault="006F56F8" w:rsidP="00250A01">
      <w:pPr>
        <w:spacing w:after="0" w:line="360" w:lineRule="auto"/>
        <w:jc w:val="both"/>
        <w:rPr>
          <w:rFonts w:ascii="Times New Roman" w:hAnsi="Times New Roman" w:cs="Times New Roman"/>
          <w:sz w:val="24"/>
          <w:szCs w:val="24"/>
          <w:lang w:val="es-ES_tradnl" w:eastAsia="es-ES"/>
        </w:rPr>
      </w:pPr>
      <w:r>
        <w:rPr>
          <w:rFonts w:ascii="Times New Roman" w:hAnsi="Times New Roman" w:cs="Times New Roman"/>
          <w:sz w:val="24"/>
          <w:szCs w:val="24"/>
          <w:lang w:val="es-ES_tradnl"/>
        </w:rPr>
        <w:t xml:space="preserve">Por lo tanto, </w:t>
      </w:r>
      <w:r w:rsidR="008D1D84" w:rsidRPr="00250A01">
        <w:rPr>
          <w:rFonts w:ascii="Times New Roman" w:hAnsi="Times New Roman" w:cs="Times New Roman"/>
          <w:sz w:val="24"/>
          <w:szCs w:val="24"/>
          <w:lang w:val="es-ES_tradnl" w:eastAsia="es-ES"/>
        </w:rPr>
        <w:t xml:space="preserve">el objetivo del estudio es </w:t>
      </w:r>
      <w:r w:rsidR="009C1615" w:rsidRPr="00250A01">
        <w:rPr>
          <w:rFonts w:ascii="Times New Roman" w:hAnsi="Times New Roman" w:cs="Times New Roman"/>
          <w:sz w:val="24"/>
          <w:szCs w:val="24"/>
          <w:lang w:val="es-ES_tradnl" w:eastAsia="es-ES"/>
        </w:rPr>
        <w:t xml:space="preserve">determinar </w:t>
      </w:r>
      <w:r w:rsidR="00E86D69">
        <w:rPr>
          <w:rFonts w:ascii="Times New Roman" w:hAnsi="Times New Roman" w:cs="Times New Roman"/>
          <w:sz w:val="24"/>
          <w:szCs w:val="24"/>
          <w:lang w:val="es-ES_tradnl" w:eastAsia="es-ES"/>
        </w:rPr>
        <w:t xml:space="preserve">la frecuencia de la lactancia materna, </w:t>
      </w:r>
      <w:r w:rsidR="000324D5" w:rsidRPr="00250A01">
        <w:rPr>
          <w:rFonts w:ascii="Times New Roman" w:hAnsi="Times New Roman" w:cs="Times New Roman"/>
          <w:sz w:val="24"/>
          <w:szCs w:val="24"/>
          <w:lang w:val="es-ES_tradnl" w:eastAsia="es-ES"/>
        </w:rPr>
        <w:t>el tipo de parto</w:t>
      </w:r>
      <w:r w:rsidR="00E86D69">
        <w:rPr>
          <w:rFonts w:ascii="Times New Roman" w:hAnsi="Times New Roman" w:cs="Times New Roman"/>
          <w:sz w:val="24"/>
          <w:szCs w:val="24"/>
          <w:lang w:val="es-ES_tradnl" w:eastAsia="es-ES"/>
        </w:rPr>
        <w:t xml:space="preserve"> y la presencia de enfermedades autoinmunes adquiridas</w:t>
      </w:r>
      <w:r w:rsidR="00A60EB6" w:rsidRPr="00250A01">
        <w:rPr>
          <w:rFonts w:ascii="Times New Roman" w:hAnsi="Times New Roman" w:cs="Times New Roman"/>
          <w:sz w:val="24"/>
          <w:szCs w:val="24"/>
          <w:lang w:val="es-ES_tradnl" w:eastAsia="es-ES"/>
        </w:rPr>
        <w:t xml:space="preserve"> </w:t>
      </w:r>
      <w:r w:rsidR="00E86D69">
        <w:rPr>
          <w:rFonts w:ascii="Times New Roman" w:hAnsi="Times New Roman" w:cs="Times New Roman"/>
          <w:sz w:val="24"/>
          <w:szCs w:val="24"/>
          <w:lang w:val="es-ES_tradnl" w:eastAsia="es-ES"/>
        </w:rPr>
        <w:t xml:space="preserve">en adultos de ambos sexos que </w:t>
      </w:r>
      <w:r w:rsidRPr="00250A01">
        <w:rPr>
          <w:rFonts w:ascii="Times New Roman" w:eastAsia="Times New Roman" w:hAnsi="Times New Roman" w:cs="Times New Roman"/>
          <w:color w:val="000000"/>
          <w:sz w:val="24"/>
          <w:szCs w:val="24"/>
          <w:lang w:val="es-ES_tradnl" w:eastAsia="es-ES"/>
        </w:rPr>
        <w:t>asisten a consultas médicas y nutricionales</w:t>
      </w:r>
      <w:r>
        <w:rPr>
          <w:rFonts w:ascii="Times New Roman" w:eastAsia="Times New Roman" w:hAnsi="Times New Roman" w:cs="Times New Roman"/>
          <w:color w:val="000000"/>
          <w:sz w:val="24"/>
          <w:szCs w:val="24"/>
          <w:lang w:val="es-ES_tradnl" w:eastAsia="es-ES"/>
        </w:rPr>
        <w:t xml:space="preserve"> de una clínica privada que tiene un enfoque de tratamiento médico y nutricional desde el punto de vista de la nutrición funcional</w:t>
      </w:r>
      <w:r w:rsidR="00E86D69">
        <w:rPr>
          <w:rFonts w:ascii="Times New Roman" w:eastAsia="Times New Roman" w:hAnsi="Times New Roman" w:cs="Times New Roman"/>
          <w:color w:val="000000"/>
          <w:sz w:val="24"/>
          <w:szCs w:val="24"/>
          <w:lang w:val="es-ES_tradnl" w:eastAsia="es-ES"/>
        </w:rPr>
        <w:t xml:space="preserve"> e </w:t>
      </w:r>
      <w:proofErr w:type="spellStart"/>
      <w:r w:rsidR="00E86D69">
        <w:rPr>
          <w:rFonts w:ascii="Times New Roman" w:eastAsia="Times New Roman" w:hAnsi="Times New Roman" w:cs="Times New Roman"/>
          <w:color w:val="000000"/>
          <w:sz w:val="24"/>
          <w:szCs w:val="24"/>
          <w:lang w:val="es-ES_tradnl" w:eastAsia="es-ES"/>
        </w:rPr>
        <w:t>inmunonutrición</w:t>
      </w:r>
      <w:proofErr w:type="spellEnd"/>
      <w:r>
        <w:rPr>
          <w:rFonts w:ascii="Times New Roman" w:hAnsi="Times New Roman" w:cs="Times New Roman"/>
          <w:sz w:val="24"/>
          <w:szCs w:val="24"/>
          <w:lang w:val="es-ES_tradnl" w:eastAsia="es-ES"/>
        </w:rPr>
        <w:t>.</w:t>
      </w:r>
      <w:r w:rsidR="008D1D84" w:rsidRPr="00250A01">
        <w:rPr>
          <w:rFonts w:ascii="Times New Roman" w:hAnsi="Times New Roman" w:cs="Times New Roman"/>
          <w:sz w:val="24"/>
          <w:szCs w:val="24"/>
          <w:lang w:val="es-ES_tradnl" w:eastAsia="es-ES"/>
        </w:rPr>
        <w:t xml:space="preserve"> </w:t>
      </w:r>
    </w:p>
    <w:p w14:paraId="25272E38" w14:textId="77777777" w:rsidR="00E86D69" w:rsidRDefault="006F56F8" w:rsidP="00250A01">
      <w:pPr>
        <w:spacing w:after="0" w:line="360" w:lineRule="auto"/>
        <w:jc w:val="both"/>
        <w:rPr>
          <w:rFonts w:ascii="Times New Roman" w:hAnsi="Times New Roman" w:cs="Times New Roman"/>
          <w:sz w:val="24"/>
          <w:szCs w:val="24"/>
          <w:lang w:val="es-ES_tradnl" w:eastAsia="es-ES"/>
        </w:rPr>
      </w:pPr>
      <w:r>
        <w:rPr>
          <w:rFonts w:ascii="Times New Roman" w:hAnsi="Times New Roman" w:cs="Times New Roman"/>
          <w:sz w:val="24"/>
          <w:szCs w:val="24"/>
          <w:lang w:val="es-ES_tradnl" w:eastAsia="es-ES"/>
        </w:rPr>
        <w:t xml:space="preserve">Los hallazgos del estudio pudieran contribuir a establecer una línea de investigación en la clínica privada, así como arrojar resultados preliminares de la situación de un grupo de personas que se ocupa por tener un estado nutricional saludable basado en el </w:t>
      </w:r>
      <w:r>
        <w:rPr>
          <w:rFonts w:ascii="Times New Roman" w:hAnsi="Times New Roman" w:cs="Times New Roman"/>
          <w:sz w:val="24"/>
          <w:szCs w:val="24"/>
          <w:lang w:val="es-ES_tradnl" w:eastAsia="es-ES"/>
        </w:rPr>
        <w:lastRenderedPageBreak/>
        <w:t xml:space="preserve">enfoque de la nutrición funcional y la </w:t>
      </w:r>
      <w:proofErr w:type="spellStart"/>
      <w:r>
        <w:rPr>
          <w:rFonts w:ascii="Times New Roman" w:hAnsi="Times New Roman" w:cs="Times New Roman"/>
          <w:sz w:val="24"/>
          <w:szCs w:val="24"/>
          <w:lang w:val="es-ES_tradnl" w:eastAsia="es-ES"/>
        </w:rPr>
        <w:t>inmunonutrición</w:t>
      </w:r>
      <w:proofErr w:type="spellEnd"/>
      <w:r>
        <w:rPr>
          <w:rFonts w:ascii="Times New Roman" w:hAnsi="Times New Roman" w:cs="Times New Roman"/>
          <w:sz w:val="24"/>
          <w:szCs w:val="24"/>
          <w:lang w:val="es-ES_tradnl" w:eastAsia="es-ES"/>
        </w:rPr>
        <w:t xml:space="preserve">; </w:t>
      </w:r>
      <w:r w:rsidR="00E86D69">
        <w:rPr>
          <w:rFonts w:ascii="Times New Roman" w:hAnsi="Times New Roman" w:cs="Times New Roman"/>
          <w:sz w:val="24"/>
          <w:szCs w:val="24"/>
          <w:lang w:val="es-ES_tradnl" w:eastAsia="es-ES"/>
        </w:rPr>
        <w:t xml:space="preserve">cuyos </w:t>
      </w:r>
      <w:r>
        <w:rPr>
          <w:rFonts w:ascii="Times New Roman" w:hAnsi="Times New Roman" w:cs="Times New Roman"/>
          <w:sz w:val="24"/>
          <w:szCs w:val="24"/>
          <w:lang w:val="es-ES_tradnl" w:eastAsia="es-ES"/>
        </w:rPr>
        <w:t>enfoque</w:t>
      </w:r>
      <w:r w:rsidR="00E86D69">
        <w:rPr>
          <w:rFonts w:ascii="Times New Roman" w:hAnsi="Times New Roman" w:cs="Times New Roman"/>
          <w:sz w:val="24"/>
          <w:szCs w:val="24"/>
          <w:lang w:val="es-ES_tradnl" w:eastAsia="es-ES"/>
        </w:rPr>
        <w:t>s</w:t>
      </w:r>
      <w:r>
        <w:rPr>
          <w:rFonts w:ascii="Times New Roman" w:hAnsi="Times New Roman" w:cs="Times New Roman"/>
          <w:sz w:val="24"/>
          <w:szCs w:val="24"/>
          <w:lang w:val="es-ES_tradnl" w:eastAsia="es-ES"/>
        </w:rPr>
        <w:t xml:space="preserve"> de tratamiento nutricional actualmente </w:t>
      </w:r>
      <w:r w:rsidR="00E86D69">
        <w:rPr>
          <w:rFonts w:ascii="Times New Roman" w:hAnsi="Times New Roman" w:cs="Times New Roman"/>
          <w:sz w:val="24"/>
          <w:szCs w:val="24"/>
          <w:lang w:val="es-ES_tradnl" w:eastAsia="es-ES"/>
        </w:rPr>
        <w:t>es utilizado de forma incipiente en</w:t>
      </w:r>
      <w:r>
        <w:rPr>
          <w:rFonts w:ascii="Times New Roman" w:hAnsi="Times New Roman" w:cs="Times New Roman"/>
          <w:sz w:val="24"/>
          <w:szCs w:val="24"/>
          <w:lang w:val="es-ES_tradnl" w:eastAsia="es-ES"/>
        </w:rPr>
        <w:t xml:space="preserve"> Paraguay. </w:t>
      </w:r>
    </w:p>
    <w:p w14:paraId="4D7304CD" w14:textId="6B24D23D" w:rsidR="00F20929" w:rsidRPr="00250A01" w:rsidRDefault="006F56F8" w:rsidP="00250A01">
      <w:pPr>
        <w:spacing w:after="0" w:line="360" w:lineRule="auto"/>
        <w:jc w:val="both"/>
        <w:rPr>
          <w:rFonts w:ascii="Times New Roman" w:hAnsi="Times New Roman" w:cs="Times New Roman"/>
          <w:sz w:val="24"/>
          <w:szCs w:val="24"/>
          <w:lang w:val="es-ES_tradnl" w:eastAsia="es-ES"/>
        </w:rPr>
      </w:pPr>
      <w:r>
        <w:rPr>
          <w:rFonts w:ascii="Times New Roman" w:hAnsi="Times New Roman" w:cs="Times New Roman"/>
          <w:sz w:val="24"/>
          <w:szCs w:val="24"/>
          <w:lang w:val="es-ES_tradnl" w:eastAsia="es-ES"/>
        </w:rPr>
        <w:t xml:space="preserve">Incluso la relevancia radica en analizar un grupo poblacional que acude a tratamientos particulares, pudiendo incluso los hallazgos ser publicables para posteriormente contar con evidencias científicas para </w:t>
      </w:r>
      <w:r w:rsidR="008634A6" w:rsidRPr="00250A01">
        <w:rPr>
          <w:rFonts w:ascii="Times New Roman" w:hAnsi="Times New Roman" w:cs="Times New Roman"/>
          <w:sz w:val="24"/>
          <w:szCs w:val="24"/>
          <w:lang w:val="es-ES_tradnl" w:eastAsia="es-ES"/>
        </w:rPr>
        <w:t xml:space="preserve">la </w:t>
      </w:r>
      <w:r w:rsidR="005E0F0B" w:rsidRPr="00250A01">
        <w:rPr>
          <w:rFonts w:ascii="Times New Roman" w:hAnsi="Times New Roman" w:cs="Times New Roman"/>
          <w:sz w:val="24"/>
          <w:szCs w:val="24"/>
          <w:lang w:val="es-ES_tradnl" w:eastAsia="es-ES"/>
        </w:rPr>
        <w:t xml:space="preserve">prevención </w:t>
      </w:r>
      <w:r w:rsidR="008D1D84" w:rsidRPr="00250A01">
        <w:rPr>
          <w:rFonts w:ascii="Times New Roman" w:hAnsi="Times New Roman" w:cs="Times New Roman"/>
          <w:sz w:val="24"/>
          <w:szCs w:val="24"/>
          <w:lang w:val="es-ES_tradnl" w:eastAsia="es-ES"/>
        </w:rPr>
        <w:t xml:space="preserve">de </w:t>
      </w:r>
      <w:r w:rsidR="008634A6" w:rsidRPr="00250A01">
        <w:rPr>
          <w:rFonts w:ascii="Times New Roman" w:hAnsi="Times New Roman" w:cs="Times New Roman"/>
          <w:sz w:val="24"/>
          <w:szCs w:val="24"/>
          <w:lang w:val="es-ES_tradnl" w:eastAsia="es-ES"/>
        </w:rPr>
        <w:t>ciertas enfermedades autoinmunes</w:t>
      </w:r>
      <w:r w:rsidR="00712BAD" w:rsidRPr="00250A01">
        <w:rPr>
          <w:rFonts w:ascii="Times New Roman" w:hAnsi="Times New Roman" w:cs="Times New Roman"/>
          <w:sz w:val="24"/>
          <w:szCs w:val="24"/>
          <w:lang w:val="es-ES_tradnl" w:eastAsia="es-ES"/>
        </w:rPr>
        <w:t xml:space="preserve"> </w:t>
      </w:r>
      <w:r>
        <w:rPr>
          <w:rFonts w:ascii="Times New Roman" w:hAnsi="Times New Roman" w:cs="Times New Roman"/>
          <w:sz w:val="24"/>
          <w:szCs w:val="24"/>
          <w:lang w:val="es-ES_tradnl" w:eastAsia="es-ES"/>
        </w:rPr>
        <w:t xml:space="preserve">como la artritis y la celiaquía; otorgando mayor importancia a la alimentación durante </w:t>
      </w:r>
      <w:r w:rsidR="008634A6" w:rsidRPr="00250A01">
        <w:rPr>
          <w:rFonts w:ascii="Times New Roman" w:hAnsi="Times New Roman" w:cs="Times New Roman"/>
          <w:sz w:val="24"/>
          <w:szCs w:val="24"/>
          <w:lang w:val="es-ES_tradnl" w:eastAsia="es-ES"/>
        </w:rPr>
        <w:t>los primeros mil días del recién nacido</w:t>
      </w:r>
      <w:r w:rsidR="008D1D84" w:rsidRPr="00250A01">
        <w:rPr>
          <w:rFonts w:ascii="Times New Roman" w:hAnsi="Times New Roman" w:cs="Times New Roman"/>
          <w:sz w:val="24"/>
          <w:szCs w:val="24"/>
          <w:lang w:val="es-ES_tradnl" w:eastAsia="es-ES"/>
        </w:rPr>
        <w:t xml:space="preserve"> y de forma indirecta aportar datos que pudieran servir </w:t>
      </w:r>
      <w:r w:rsidR="008634A6" w:rsidRPr="00250A01">
        <w:rPr>
          <w:rFonts w:ascii="Times New Roman" w:hAnsi="Times New Roman" w:cs="Times New Roman"/>
          <w:sz w:val="24"/>
          <w:szCs w:val="24"/>
          <w:lang w:val="es-ES_tradnl" w:eastAsia="es-ES"/>
        </w:rPr>
        <w:t xml:space="preserve">para ayudar </w:t>
      </w:r>
      <w:r w:rsidR="007256B5" w:rsidRPr="00250A01">
        <w:rPr>
          <w:rFonts w:ascii="Times New Roman" w:hAnsi="Times New Roman" w:cs="Times New Roman"/>
          <w:sz w:val="24"/>
          <w:szCs w:val="24"/>
          <w:lang w:val="es-ES_tradnl" w:eastAsia="es-ES"/>
        </w:rPr>
        <w:t>a las</w:t>
      </w:r>
      <w:r w:rsidR="008634A6" w:rsidRPr="00250A01">
        <w:rPr>
          <w:rFonts w:ascii="Times New Roman" w:hAnsi="Times New Roman" w:cs="Times New Roman"/>
          <w:sz w:val="24"/>
          <w:szCs w:val="24"/>
          <w:lang w:val="es-ES_tradnl" w:eastAsia="es-ES"/>
        </w:rPr>
        <w:t xml:space="preserve"> madres a entender la importancia de la lactancia </w:t>
      </w:r>
      <w:r w:rsidR="00EF4AB0" w:rsidRPr="00250A01">
        <w:rPr>
          <w:rFonts w:ascii="Times New Roman" w:hAnsi="Times New Roman" w:cs="Times New Roman"/>
          <w:sz w:val="24"/>
          <w:szCs w:val="24"/>
          <w:lang w:val="es-ES_tradnl" w:eastAsia="es-ES"/>
        </w:rPr>
        <w:t xml:space="preserve">materna </w:t>
      </w:r>
      <w:r w:rsidR="009C1615" w:rsidRPr="00250A01">
        <w:rPr>
          <w:rFonts w:ascii="Times New Roman" w:hAnsi="Times New Roman" w:cs="Times New Roman"/>
          <w:sz w:val="24"/>
          <w:szCs w:val="24"/>
          <w:lang w:val="es-ES_tradnl" w:eastAsia="es-ES"/>
        </w:rPr>
        <w:t xml:space="preserve">y el tipo de parto </w:t>
      </w:r>
      <w:r>
        <w:rPr>
          <w:rFonts w:ascii="Times New Roman" w:hAnsi="Times New Roman" w:cs="Times New Roman"/>
          <w:sz w:val="24"/>
          <w:szCs w:val="24"/>
          <w:lang w:val="es-ES_tradnl" w:eastAsia="es-ES"/>
        </w:rPr>
        <w:t>en esta tan importante etapa del ciclo vital</w:t>
      </w:r>
      <w:commentRangeStart w:id="14"/>
      <w:r w:rsidR="008634A6" w:rsidRPr="00250A01">
        <w:rPr>
          <w:rFonts w:ascii="Times New Roman" w:hAnsi="Times New Roman" w:cs="Times New Roman"/>
          <w:sz w:val="24"/>
          <w:szCs w:val="24"/>
          <w:lang w:val="es-ES_tradnl" w:eastAsia="es-ES"/>
        </w:rPr>
        <w:t>.</w:t>
      </w:r>
      <w:commentRangeEnd w:id="14"/>
      <w:r w:rsidR="00E041BA">
        <w:rPr>
          <w:rStyle w:val="Refdecomentario"/>
        </w:rPr>
        <w:commentReference w:id="14"/>
      </w:r>
    </w:p>
    <w:p w14:paraId="1E22A4DE" w14:textId="190768F7" w:rsidR="008D1D84" w:rsidRPr="00250A01" w:rsidRDefault="008D1D84" w:rsidP="00831573">
      <w:pPr>
        <w:pStyle w:val="Ttulo1"/>
        <w:numPr>
          <w:ilvl w:val="0"/>
          <w:numId w:val="3"/>
        </w:numPr>
        <w:jc w:val="both"/>
        <w:rPr>
          <w:rFonts w:eastAsia="Calibri"/>
          <w:lang w:val="es-ES_tradnl"/>
        </w:rPr>
      </w:pPr>
      <w:bookmarkStart w:id="15" w:name="_Toc535161582"/>
      <w:bookmarkStart w:id="16" w:name="_Toc53322689"/>
      <w:bookmarkEnd w:id="7"/>
      <w:r w:rsidRPr="00831573">
        <w:rPr>
          <w:rFonts w:eastAsia="Calibri"/>
          <w:lang w:val="es-ES_tradnl"/>
        </w:rPr>
        <w:t>OBJETIVOS</w:t>
      </w:r>
      <w:bookmarkEnd w:id="15"/>
      <w:bookmarkEnd w:id="16"/>
    </w:p>
    <w:p w14:paraId="321B9737" w14:textId="77777777" w:rsidR="008D1D84" w:rsidRPr="00250A01" w:rsidRDefault="008D1D84" w:rsidP="00250A01">
      <w:pPr>
        <w:pStyle w:val="Ttulo2"/>
        <w:numPr>
          <w:ilvl w:val="1"/>
          <w:numId w:val="3"/>
        </w:numPr>
        <w:ind w:left="426"/>
        <w:jc w:val="both"/>
        <w:rPr>
          <w:rFonts w:eastAsia="Calibri"/>
          <w:lang w:val="es-ES_tradnl"/>
        </w:rPr>
      </w:pPr>
      <w:bookmarkStart w:id="17" w:name="_Toc246414335"/>
      <w:bookmarkStart w:id="18" w:name="_Toc329330760"/>
      <w:bookmarkStart w:id="19" w:name="_Toc485737356"/>
      <w:bookmarkStart w:id="20" w:name="_Toc487217483"/>
      <w:bookmarkStart w:id="21" w:name="_Toc535161583"/>
      <w:bookmarkStart w:id="22" w:name="_Toc53322690"/>
      <w:r w:rsidRPr="00250A01">
        <w:rPr>
          <w:rFonts w:eastAsia="Calibri"/>
          <w:lang w:val="es-ES_tradnl"/>
        </w:rPr>
        <w:t>Objetivo general</w:t>
      </w:r>
      <w:bookmarkEnd w:id="17"/>
      <w:bookmarkEnd w:id="18"/>
      <w:bookmarkEnd w:id="19"/>
      <w:bookmarkEnd w:id="20"/>
      <w:bookmarkEnd w:id="21"/>
      <w:bookmarkEnd w:id="22"/>
    </w:p>
    <w:p w14:paraId="707E69D0" w14:textId="03A4C276" w:rsidR="008D1D84" w:rsidRPr="00250A01" w:rsidRDefault="00524BC0" w:rsidP="00250A01">
      <w:pPr>
        <w:spacing w:after="0" w:line="360" w:lineRule="auto"/>
        <w:jc w:val="both"/>
        <w:rPr>
          <w:rFonts w:ascii="Times New Roman" w:hAnsi="Times New Roman" w:cs="Times New Roman"/>
          <w:color w:val="000000"/>
          <w:sz w:val="24"/>
          <w:szCs w:val="24"/>
          <w:lang w:val="es-ES_tradnl"/>
        </w:rPr>
      </w:pPr>
      <w:bookmarkStart w:id="23" w:name="_Toc246414336"/>
      <w:bookmarkStart w:id="24" w:name="_Toc329330761"/>
      <w:bookmarkStart w:id="25" w:name="_Toc485737357"/>
      <w:bookmarkStart w:id="26" w:name="_Toc487217484"/>
      <w:r w:rsidRPr="00250A01">
        <w:rPr>
          <w:rFonts w:ascii="Times New Roman" w:eastAsia="Times New Roman" w:hAnsi="Times New Roman" w:cs="Times New Roman"/>
          <w:color w:val="000000"/>
          <w:sz w:val="24"/>
          <w:szCs w:val="24"/>
          <w:lang w:val="es-ES_tradnl" w:eastAsia="es-ES"/>
        </w:rPr>
        <w:t xml:space="preserve">Determinar la </w:t>
      </w:r>
      <w:r w:rsidR="00E86D69">
        <w:rPr>
          <w:rFonts w:ascii="Times New Roman" w:eastAsia="Times New Roman" w:hAnsi="Times New Roman" w:cs="Times New Roman"/>
          <w:color w:val="000000"/>
          <w:sz w:val="24"/>
          <w:szCs w:val="24"/>
          <w:lang w:val="es-ES_tradnl" w:eastAsia="es-ES"/>
        </w:rPr>
        <w:t>frecuencia</w:t>
      </w:r>
      <w:r w:rsidR="00423161" w:rsidRPr="00250A01">
        <w:rPr>
          <w:rFonts w:ascii="Times New Roman" w:eastAsia="Times New Roman" w:hAnsi="Times New Roman" w:cs="Times New Roman"/>
          <w:color w:val="000000"/>
          <w:sz w:val="24"/>
          <w:szCs w:val="24"/>
          <w:lang w:val="es-ES_tradnl" w:eastAsia="es-ES"/>
        </w:rPr>
        <w:t xml:space="preserve"> de </w:t>
      </w:r>
      <w:r w:rsidR="00E86D69">
        <w:rPr>
          <w:rFonts w:ascii="Times New Roman" w:eastAsia="Times New Roman" w:hAnsi="Times New Roman" w:cs="Times New Roman"/>
          <w:color w:val="000000"/>
          <w:sz w:val="24"/>
          <w:szCs w:val="24"/>
          <w:lang w:val="es-ES_tradnl" w:eastAsia="es-ES"/>
        </w:rPr>
        <w:t xml:space="preserve">lactancia materna, </w:t>
      </w:r>
      <w:r w:rsidR="00423161" w:rsidRPr="00250A01">
        <w:rPr>
          <w:rFonts w:ascii="Times New Roman" w:eastAsia="Times New Roman" w:hAnsi="Times New Roman" w:cs="Times New Roman"/>
          <w:color w:val="000000"/>
          <w:sz w:val="24"/>
          <w:szCs w:val="24"/>
          <w:lang w:val="es-ES_tradnl" w:eastAsia="es-ES"/>
        </w:rPr>
        <w:t xml:space="preserve">el tipo de parto </w:t>
      </w:r>
      <w:r w:rsidR="00E86D69">
        <w:rPr>
          <w:rFonts w:ascii="Times New Roman" w:eastAsia="Times New Roman" w:hAnsi="Times New Roman" w:cs="Times New Roman"/>
          <w:color w:val="000000"/>
          <w:sz w:val="24"/>
          <w:szCs w:val="24"/>
          <w:lang w:val="es-ES_tradnl" w:eastAsia="es-ES"/>
        </w:rPr>
        <w:t xml:space="preserve">y de </w:t>
      </w:r>
      <w:r w:rsidR="00423161" w:rsidRPr="00250A01">
        <w:rPr>
          <w:rFonts w:ascii="Times New Roman" w:eastAsia="Times New Roman" w:hAnsi="Times New Roman" w:cs="Times New Roman"/>
          <w:color w:val="000000"/>
          <w:sz w:val="24"/>
          <w:szCs w:val="24"/>
          <w:lang w:val="es-ES_tradnl" w:eastAsia="es-ES"/>
        </w:rPr>
        <w:t>enfermedades autoinmun</w:t>
      </w:r>
      <w:r w:rsidRPr="00250A01">
        <w:rPr>
          <w:rFonts w:ascii="Times New Roman" w:eastAsia="Times New Roman" w:hAnsi="Times New Roman" w:cs="Times New Roman"/>
          <w:color w:val="000000"/>
          <w:sz w:val="24"/>
          <w:szCs w:val="24"/>
          <w:lang w:val="es-ES_tradnl" w:eastAsia="es-ES"/>
        </w:rPr>
        <w:t xml:space="preserve">es </w:t>
      </w:r>
      <w:r w:rsidR="0050130D" w:rsidRPr="00250A01">
        <w:rPr>
          <w:rFonts w:ascii="Times New Roman" w:eastAsia="Times New Roman" w:hAnsi="Times New Roman" w:cs="Times New Roman"/>
          <w:color w:val="000000"/>
          <w:sz w:val="24"/>
          <w:szCs w:val="24"/>
          <w:lang w:val="es-ES_tradnl" w:eastAsia="es-ES"/>
        </w:rPr>
        <w:t xml:space="preserve">en </w:t>
      </w:r>
      <w:r w:rsidR="006F56F8">
        <w:rPr>
          <w:rFonts w:ascii="Times New Roman" w:eastAsia="Times New Roman" w:hAnsi="Times New Roman" w:cs="Times New Roman"/>
          <w:color w:val="000000"/>
          <w:sz w:val="24"/>
          <w:szCs w:val="24"/>
          <w:lang w:val="es-ES_tradnl" w:eastAsia="es-ES"/>
        </w:rPr>
        <w:t xml:space="preserve">adultos </w:t>
      </w:r>
      <w:r w:rsidR="00E67BD1">
        <w:rPr>
          <w:rFonts w:ascii="Times New Roman" w:eastAsia="Times New Roman" w:hAnsi="Times New Roman" w:cs="Times New Roman"/>
          <w:color w:val="000000"/>
          <w:sz w:val="24"/>
          <w:szCs w:val="24"/>
          <w:lang w:val="es-ES_tradnl" w:eastAsia="es-ES"/>
        </w:rPr>
        <w:t xml:space="preserve">de ambos sexos </w:t>
      </w:r>
      <w:r w:rsidR="00C95D42" w:rsidRPr="00250A01">
        <w:rPr>
          <w:rFonts w:ascii="Times New Roman" w:eastAsia="Times New Roman" w:hAnsi="Times New Roman" w:cs="Times New Roman"/>
          <w:color w:val="000000"/>
          <w:sz w:val="24"/>
          <w:szCs w:val="24"/>
          <w:lang w:val="es-ES_tradnl" w:eastAsia="es-ES"/>
        </w:rPr>
        <w:t xml:space="preserve">que asisten a consultas médicas y nutricionales en </w:t>
      </w:r>
      <w:r w:rsidRPr="00250A01">
        <w:rPr>
          <w:rFonts w:ascii="Times New Roman" w:eastAsia="Times New Roman" w:hAnsi="Times New Roman" w:cs="Times New Roman"/>
          <w:color w:val="000000"/>
          <w:sz w:val="24"/>
          <w:szCs w:val="24"/>
          <w:lang w:val="es-ES_tradnl" w:eastAsia="es-ES"/>
        </w:rPr>
        <w:t xml:space="preserve">la </w:t>
      </w:r>
      <w:r w:rsidR="00E74030" w:rsidRPr="00250A01">
        <w:rPr>
          <w:rFonts w:ascii="Times New Roman" w:eastAsia="Times New Roman" w:hAnsi="Times New Roman" w:cs="Times New Roman"/>
          <w:color w:val="000000"/>
          <w:sz w:val="24"/>
          <w:szCs w:val="24"/>
          <w:lang w:val="es-ES_tradnl" w:eastAsia="es-ES"/>
        </w:rPr>
        <w:t>C</w:t>
      </w:r>
      <w:r w:rsidRPr="00250A01">
        <w:rPr>
          <w:rFonts w:ascii="Times New Roman" w:eastAsia="Times New Roman" w:hAnsi="Times New Roman" w:cs="Times New Roman"/>
          <w:color w:val="000000"/>
          <w:sz w:val="24"/>
          <w:szCs w:val="24"/>
          <w:lang w:val="es-ES_tradnl" w:eastAsia="es-ES"/>
        </w:rPr>
        <w:t xml:space="preserve">línica Masquelier </w:t>
      </w:r>
      <w:r w:rsidR="00E74030" w:rsidRPr="00250A01">
        <w:rPr>
          <w:rFonts w:ascii="Times New Roman" w:eastAsia="Times New Roman" w:hAnsi="Times New Roman" w:cs="Times New Roman"/>
          <w:color w:val="000000"/>
          <w:sz w:val="24"/>
          <w:szCs w:val="24"/>
          <w:lang w:val="es-ES_tradnl" w:eastAsia="es-ES"/>
        </w:rPr>
        <w:t>Medicina Integrativa</w:t>
      </w:r>
      <w:r w:rsidR="00E4342C" w:rsidRPr="00250A01">
        <w:rPr>
          <w:rFonts w:ascii="Times New Roman" w:eastAsia="Times New Roman" w:hAnsi="Times New Roman" w:cs="Times New Roman"/>
          <w:color w:val="000000"/>
          <w:sz w:val="24"/>
          <w:szCs w:val="24"/>
          <w:lang w:val="es-ES_tradnl" w:eastAsia="es-ES"/>
        </w:rPr>
        <w:t xml:space="preserve"> </w:t>
      </w:r>
      <w:r w:rsidR="00F30691">
        <w:rPr>
          <w:rFonts w:ascii="Times New Roman" w:eastAsia="Times New Roman" w:hAnsi="Times New Roman" w:cs="Times New Roman"/>
          <w:color w:val="000000"/>
          <w:sz w:val="24"/>
          <w:szCs w:val="24"/>
          <w:lang w:val="es-ES_tradnl" w:eastAsia="es-ES"/>
        </w:rPr>
        <w:t>durante el mes de enero a setiembre de 2020</w:t>
      </w:r>
      <w:r w:rsidR="00807724" w:rsidRPr="00250A01">
        <w:rPr>
          <w:rFonts w:ascii="Times New Roman" w:eastAsia="Times New Roman" w:hAnsi="Times New Roman" w:cs="Times New Roman"/>
          <w:color w:val="000000"/>
          <w:sz w:val="24"/>
          <w:szCs w:val="24"/>
          <w:lang w:val="es-ES_tradnl" w:eastAsia="es-ES"/>
        </w:rPr>
        <w:t>.</w:t>
      </w:r>
    </w:p>
    <w:p w14:paraId="072F1770" w14:textId="77777777" w:rsidR="008D1D84" w:rsidRPr="00250A01" w:rsidRDefault="008D1D84" w:rsidP="00250A01">
      <w:pPr>
        <w:pStyle w:val="Ttulo2"/>
        <w:numPr>
          <w:ilvl w:val="1"/>
          <w:numId w:val="3"/>
        </w:numPr>
        <w:ind w:left="426"/>
        <w:jc w:val="both"/>
        <w:rPr>
          <w:rFonts w:eastAsia="Calibri"/>
          <w:lang w:val="es-ES_tradnl"/>
        </w:rPr>
      </w:pPr>
      <w:bookmarkStart w:id="27" w:name="_Toc535161584"/>
      <w:bookmarkStart w:id="28" w:name="_Toc53322691"/>
      <w:r w:rsidRPr="00250A01">
        <w:rPr>
          <w:rFonts w:eastAsia="Calibri"/>
          <w:lang w:val="es-ES_tradnl"/>
        </w:rPr>
        <w:t>Objetivos específicos</w:t>
      </w:r>
      <w:bookmarkEnd w:id="23"/>
      <w:bookmarkEnd w:id="24"/>
      <w:bookmarkEnd w:id="25"/>
      <w:bookmarkEnd w:id="26"/>
      <w:bookmarkEnd w:id="27"/>
      <w:bookmarkEnd w:id="28"/>
    </w:p>
    <w:p w14:paraId="34A2DCC9" w14:textId="7BCF1379" w:rsidR="008D1D84" w:rsidRPr="00250A01" w:rsidRDefault="00F30691" w:rsidP="00250A01">
      <w:pPr>
        <w:pStyle w:val="Prrafodelista"/>
        <w:numPr>
          <w:ilvl w:val="0"/>
          <w:numId w:val="1"/>
        </w:numPr>
        <w:spacing w:after="0" w:line="360" w:lineRule="auto"/>
        <w:jc w:val="both"/>
        <w:rPr>
          <w:rFonts w:ascii="Times New Roman" w:hAnsi="Times New Roman" w:cs="Times New Roman"/>
          <w:sz w:val="24"/>
          <w:szCs w:val="24"/>
          <w:lang w:val="es-ES_tradnl" w:eastAsia="es-ES"/>
        </w:rPr>
      </w:pPr>
      <w:r>
        <w:rPr>
          <w:rFonts w:ascii="Times New Roman" w:eastAsia="Times New Roman" w:hAnsi="Times New Roman" w:cs="Times New Roman"/>
          <w:color w:val="000000" w:themeColor="text1"/>
          <w:sz w:val="24"/>
          <w:szCs w:val="24"/>
          <w:lang w:val="es-ES_tradnl" w:eastAsia="es-ES"/>
        </w:rPr>
        <w:t>Caracterizar</w:t>
      </w:r>
      <w:r w:rsidR="00C95D42" w:rsidRPr="00250A01">
        <w:rPr>
          <w:rFonts w:ascii="Times New Roman" w:eastAsia="Times New Roman" w:hAnsi="Times New Roman" w:cs="Times New Roman"/>
          <w:color w:val="000000" w:themeColor="text1"/>
          <w:sz w:val="24"/>
          <w:szCs w:val="24"/>
          <w:lang w:val="es-ES_tradnl" w:eastAsia="es-ES"/>
        </w:rPr>
        <w:t xml:space="preserve"> a </w:t>
      </w:r>
      <w:r w:rsidR="00524BC0" w:rsidRPr="00250A01">
        <w:rPr>
          <w:rFonts w:ascii="Times New Roman" w:eastAsia="Times New Roman" w:hAnsi="Times New Roman" w:cs="Times New Roman"/>
          <w:color w:val="000000" w:themeColor="text1"/>
          <w:sz w:val="24"/>
          <w:szCs w:val="24"/>
          <w:lang w:val="es-ES_tradnl" w:eastAsia="es-ES"/>
        </w:rPr>
        <w:t>la muestra según datos</w:t>
      </w:r>
      <w:r w:rsidR="00C95D42" w:rsidRPr="00250A01">
        <w:rPr>
          <w:rFonts w:ascii="Times New Roman" w:eastAsia="Times New Roman" w:hAnsi="Times New Roman" w:cs="Times New Roman"/>
          <w:color w:val="000000" w:themeColor="text1"/>
          <w:sz w:val="24"/>
          <w:szCs w:val="24"/>
          <w:lang w:val="es-ES_tradnl" w:eastAsia="es-ES"/>
        </w:rPr>
        <w:t xml:space="preserve"> demográficos</w:t>
      </w:r>
      <w:r w:rsidR="00F20929" w:rsidRPr="00250A01">
        <w:rPr>
          <w:rFonts w:ascii="Times New Roman" w:eastAsia="Times New Roman" w:hAnsi="Times New Roman" w:cs="Times New Roman"/>
          <w:color w:val="000000" w:themeColor="text1"/>
          <w:sz w:val="24"/>
          <w:szCs w:val="24"/>
          <w:lang w:val="es-ES_tradnl" w:eastAsia="es-ES"/>
        </w:rPr>
        <w:t>.</w:t>
      </w:r>
    </w:p>
    <w:p w14:paraId="16CA7BAF" w14:textId="6492C074" w:rsidR="00524BC0" w:rsidRPr="00250A01" w:rsidRDefault="00C95D42" w:rsidP="00250A01">
      <w:pPr>
        <w:pStyle w:val="Prrafodelista"/>
        <w:numPr>
          <w:ilvl w:val="0"/>
          <w:numId w:val="1"/>
        </w:numPr>
        <w:spacing w:after="0" w:line="360" w:lineRule="auto"/>
        <w:jc w:val="both"/>
        <w:rPr>
          <w:rFonts w:ascii="Times New Roman" w:hAnsi="Times New Roman" w:cs="Times New Roman"/>
          <w:sz w:val="24"/>
          <w:szCs w:val="24"/>
          <w:lang w:val="es-ES_tradnl" w:eastAsia="es-ES"/>
        </w:rPr>
      </w:pPr>
      <w:r w:rsidRPr="00250A01">
        <w:rPr>
          <w:rFonts w:ascii="Times New Roman" w:eastAsia="Times New Roman" w:hAnsi="Times New Roman" w:cs="Times New Roman"/>
          <w:color w:val="000000" w:themeColor="text1"/>
          <w:sz w:val="24"/>
          <w:szCs w:val="24"/>
          <w:lang w:val="es-ES_tradnl" w:eastAsia="es-ES"/>
        </w:rPr>
        <w:t>Identificar los tipos de partos</w:t>
      </w:r>
      <w:r w:rsidR="006F56F8">
        <w:rPr>
          <w:rFonts w:ascii="Times New Roman" w:eastAsia="Times New Roman" w:hAnsi="Times New Roman" w:cs="Times New Roman"/>
          <w:color w:val="000000" w:themeColor="text1"/>
          <w:sz w:val="24"/>
          <w:szCs w:val="24"/>
          <w:lang w:val="es-ES_tradnl" w:eastAsia="es-ES"/>
        </w:rPr>
        <w:t>.</w:t>
      </w:r>
    </w:p>
    <w:p w14:paraId="7987AB7E" w14:textId="403F60DB" w:rsidR="00524BC0" w:rsidRPr="00250A01" w:rsidRDefault="00F30691" w:rsidP="00250A01">
      <w:pPr>
        <w:pStyle w:val="Prrafodelista"/>
        <w:numPr>
          <w:ilvl w:val="0"/>
          <w:numId w:val="1"/>
        </w:numPr>
        <w:spacing w:after="0" w:line="360" w:lineRule="auto"/>
        <w:jc w:val="both"/>
        <w:rPr>
          <w:rFonts w:ascii="Times New Roman" w:hAnsi="Times New Roman" w:cs="Times New Roman"/>
          <w:sz w:val="24"/>
          <w:szCs w:val="24"/>
          <w:lang w:val="es-ES_tradnl" w:eastAsia="es-ES"/>
        </w:rPr>
      </w:pPr>
      <w:commentRangeStart w:id="29"/>
      <w:commentRangeStart w:id="30"/>
      <w:r>
        <w:rPr>
          <w:rFonts w:ascii="Times New Roman" w:eastAsia="Times New Roman" w:hAnsi="Times New Roman" w:cs="Times New Roman"/>
          <w:color w:val="000000" w:themeColor="text1"/>
          <w:sz w:val="24"/>
          <w:szCs w:val="24"/>
          <w:lang w:val="es-ES_tradnl" w:eastAsia="es-ES"/>
        </w:rPr>
        <w:t>Describir</w:t>
      </w:r>
      <w:r w:rsidR="00524BC0" w:rsidRPr="00250A01">
        <w:rPr>
          <w:rFonts w:ascii="Times New Roman" w:eastAsia="Times New Roman" w:hAnsi="Times New Roman" w:cs="Times New Roman"/>
          <w:color w:val="000000" w:themeColor="text1"/>
          <w:sz w:val="24"/>
          <w:szCs w:val="24"/>
          <w:lang w:val="es-ES_tradnl" w:eastAsia="es-ES"/>
        </w:rPr>
        <w:t xml:space="preserve"> </w:t>
      </w:r>
      <w:commentRangeEnd w:id="29"/>
      <w:r w:rsidR="002601C8">
        <w:rPr>
          <w:rStyle w:val="Refdecomentario"/>
          <w:lang w:val="es-ES"/>
        </w:rPr>
        <w:commentReference w:id="29"/>
      </w:r>
      <w:r w:rsidR="00524BC0" w:rsidRPr="00250A01">
        <w:rPr>
          <w:rFonts w:ascii="Times New Roman" w:eastAsia="Times New Roman" w:hAnsi="Times New Roman" w:cs="Times New Roman"/>
          <w:color w:val="000000" w:themeColor="text1"/>
          <w:sz w:val="24"/>
          <w:szCs w:val="24"/>
          <w:lang w:val="es-ES_tradnl" w:eastAsia="es-ES"/>
        </w:rPr>
        <w:t>el ti</w:t>
      </w:r>
      <w:r w:rsidR="00112180" w:rsidRPr="00250A01">
        <w:rPr>
          <w:rFonts w:ascii="Times New Roman" w:eastAsia="Times New Roman" w:hAnsi="Times New Roman" w:cs="Times New Roman"/>
          <w:color w:val="000000" w:themeColor="text1"/>
          <w:sz w:val="24"/>
          <w:szCs w:val="24"/>
          <w:lang w:val="es-ES_tradnl" w:eastAsia="es-ES"/>
        </w:rPr>
        <w:t xml:space="preserve">po de alimentación </w:t>
      </w:r>
      <w:r>
        <w:rPr>
          <w:rFonts w:ascii="Times New Roman" w:eastAsia="Times New Roman" w:hAnsi="Times New Roman" w:cs="Times New Roman"/>
          <w:color w:val="000000" w:themeColor="text1"/>
          <w:sz w:val="24"/>
          <w:szCs w:val="24"/>
          <w:lang w:val="es-ES_tradnl" w:eastAsia="es-ES"/>
        </w:rPr>
        <w:t xml:space="preserve">recibida durante la infancia; es decir,  diferenciado en </w:t>
      </w:r>
      <w:r w:rsidR="005E0F0B" w:rsidRPr="00250A01">
        <w:rPr>
          <w:rFonts w:ascii="Times New Roman" w:eastAsia="Times New Roman" w:hAnsi="Times New Roman" w:cs="Times New Roman"/>
          <w:color w:val="000000" w:themeColor="text1"/>
          <w:sz w:val="24"/>
          <w:szCs w:val="24"/>
          <w:lang w:val="es-ES_tradnl" w:eastAsia="es-ES"/>
        </w:rPr>
        <w:t>lactancia materna exclusiva y</w:t>
      </w:r>
      <w:r>
        <w:rPr>
          <w:rFonts w:ascii="Times New Roman" w:eastAsia="Times New Roman" w:hAnsi="Times New Roman" w:cs="Times New Roman"/>
          <w:color w:val="000000" w:themeColor="text1"/>
          <w:sz w:val="24"/>
          <w:szCs w:val="24"/>
          <w:lang w:val="es-ES_tradnl" w:eastAsia="es-ES"/>
        </w:rPr>
        <w:t xml:space="preserve"> lactancia materna no exclusiva durante los primeros seis meses.</w:t>
      </w:r>
      <w:commentRangeEnd w:id="30"/>
      <w:r w:rsidR="002601C8">
        <w:rPr>
          <w:rStyle w:val="Refdecomentario"/>
          <w:lang w:val="es-ES"/>
        </w:rPr>
        <w:commentReference w:id="30"/>
      </w:r>
    </w:p>
    <w:p w14:paraId="5AD39531" w14:textId="6ED4FDB7" w:rsidR="00524BC0" w:rsidRPr="00E86D69" w:rsidRDefault="00E4342C" w:rsidP="00250A01">
      <w:pPr>
        <w:pStyle w:val="Prrafodelista"/>
        <w:numPr>
          <w:ilvl w:val="0"/>
          <w:numId w:val="1"/>
        </w:numPr>
        <w:spacing w:after="0" w:line="360" w:lineRule="auto"/>
        <w:jc w:val="both"/>
        <w:rPr>
          <w:rFonts w:ascii="Times New Roman" w:hAnsi="Times New Roman" w:cs="Times New Roman"/>
          <w:sz w:val="24"/>
          <w:szCs w:val="24"/>
          <w:lang w:val="es-ES_tradnl" w:eastAsia="es-ES"/>
        </w:rPr>
      </w:pPr>
      <w:r w:rsidRPr="00250A01">
        <w:rPr>
          <w:rFonts w:ascii="Times New Roman" w:eastAsia="Times New Roman" w:hAnsi="Times New Roman" w:cs="Times New Roman"/>
          <w:color w:val="000000" w:themeColor="text1"/>
          <w:sz w:val="24"/>
          <w:szCs w:val="24"/>
          <w:lang w:val="es-ES_tradnl" w:eastAsia="es-ES"/>
        </w:rPr>
        <w:t>Determinar</w:t>
      </w:r>
      <w:r w:rsidR="00C95D42" w:rsidRPr="00250A01">
        <w:rPr>
          <w:rFonts w:ascii="Times New Roman" w:eastAsia="Times New Roman" w:hAnsi="Times New Roman" w:cs="Times New Roman"/>
          <w:color w:val="000000" w:themeColor="text1"/>
          <w:sz w:val="24"/>
          <w:szCs w:val="24"/>
          <w:lang w:val="es-ES_tradnl" w:eastAsia="es-ES"/>
        </w:rPr>
        <w:t xml:space="preserve"> </w:t>
      </w:r>
      <w:r w:rsidR="00524BC0" w:rsidRPr="00250A01">
        <w:rPr>
          <w:rFonts w:ascii="Times New Roman" w:eastAsia="Times New Roman" w:hAnsi="Times New Roman" w:cs="Times New Roman"/>
          <w:color w:val="000000" w:themeColor="text1"/>
          <w:sz w:val="24"/>
          <w:szCs w:val="24"/>
          <w:lang w:val="es-ES_tradnl" w:eastAsia="es-ES"/>
        </w:rPr>
        <w:t xml:space="preserve">el tipo de </w:t>
      </w:r>
      <w:commentRangeStart w:id="31"/>
      <w:r w:rsidR="00524BC0" w:rsidRPr="00250A01">
        <w:rPr>
          <w:rFonts w:ascii="Times New Roman" w:eastAsia="Times New Roman" w:hAnsi="Times New Roman" w:cs="Times New Roman"/>
          <w:color w:val="000000" w:themeColor="text1"/>
          <w:sz w:val="24"/>
          <w:szCs w:val="24"/>
          <w:lang w:val="es-ES_tradnl" w:eastAsia="es-ES"/>
        </w:rPr>
        <w:t>enfermedad</w:t>
      </w:r>
      <w:r w:rsidR="00C95D42" w:rsidRPr="00250A01">
        <w:rPr>
          <w:rFonts w:ascii="Times New Roman" w:eastAsia="Times New Roman" w:hAnsi="Times New Roman" w:cs="Times New Roman"/>
          <w:color w:val="000000" w:themeColor="text1"/>
          <w:sz w:val="24"/>
          <w:szCs w:val="24"/>
          <w:lang w:val="es-ES_tradnl" w:eastAsia="es-ES"/>
        </w:rPr>
        <w:t>es</w:t>
      </w:r>
      <w:r w:rsidR="00524BC0" w:rsidRPr="00250A01">
        <w:rPr>
          <w:rFonts w:ascii="Times New Roman" w:eastAsia="Times New Roman" w:hAnsi="Times New Roman" w:cs="Times New Roman"/>
          <w:color w:val="000000" w:themeColor="text1"/>
          <w:sz w:val="24"/>
          <w:szCs w:val="24"/>
          <w:lang w:val="es-ES_tradnl" w:eastAsia="es-ES"/>
        </w:rPr>
        <w:t xml:space="preserve"> </w:t>
      </w:r>
      <w:commentRangeEnd w:id="31"/>
      <w:r w:rsidR="002601C8">
        <w:rPr>
          <w:rStyle w:val="Refdecomentario"/>
          <w:lang w:val="es-ES"/>
        </w:rPr>
        <w:commentReference w:id="31"/>
      </w:r>
      <w:r w:rsidR="00524BC0" w:rsidRPr="00250A01">
        <w:rPr>
          <w:rFonts w:ascii="Times New Roman" w:eastAsia="Times New Roman" w:hAnsi="Times New Roman" w:cs="Times New Roman"/>
          <w:color w:val="000000" w:themeColor="text1"/>
          <w:sz w:val="24"/>
          <w:szCs w:val="24"/>
          <w:lang w:val="es-ES_tradnl" w:eastAsia="es-ES"/>
        </w:rPr>
        <w:t>autoinmune</w:t>
      </w:r>
      <w:r w:rsidR="00C95D42" w:rsidRPr="00250A01">
        <w:rPr>
          <w:rFonts w:ascii="Times New Roman" w:eastAsia="Times New Roman" w:hAnsi="Times New Roman" w:cs="Times New Roman"/>
          <w:color w:val="000000" w:themeColor="text1"/>
          <w:sz w:val="24"/>
          <w:szCs w:val="24"/>
          <w:lang w:val="es-ES_tradnl" w:eastAsia="es-ES"/>
        </w:rPr>
        <w:t>s</w:t>
      </w:r>
      <w:r w:rsidR="00524BC0" w:rsidRPr="00250A01">
        <w:rPr>
          <w:rFonts w:ascii="Times New Roman" w:eastAsia="Times New Roman" w:hAnsi="Times New Roman" w:cs="Times New Roman"/>
          <w:color w:val="000000" w:themeColor="text1"/>
          <w:sz w:val="24"/>
          <w:szCs w:val="24"/>
          <w:lang w:val="es-ES_tradnl" w:eastAsia="es-ES"/>
        </w:rPr>
        <w:t xml:space="preserve"> adquirida</w:t>
      </w:r>
      <w:r w:rsidR="00C95D42" w:rsidRPr="00250A01">
        <w:rPr>
          <w:rFonts w:ascii="Times New Roman" w:eastAsia="Times New Roman" w:hAnsi="Times New Roman" w:cs="Times New Roman"/>
          <w:color w:val="000000" w:themeColor="text1"/>
          <w:sz w:val="24"/>
          <w:szCs w:val="24"/>
          <w:lang w:val="es-ES_tradnl" w:eastAsia="es-ES"/>
        </w:rPr>
        <w:t>s</w:t>
      </w:r>
      <w:r w:rsidR="00F20929" w:rsidRPr="00250A01">
        <w:rPr>
          <w:rFonts w:ascii="Times New Roman" w:eastAsia="Times New Roman" w:hAnsi="Times New Roman" w:cs="Times New Roman"/>
          <w:color w:val="000000" w:themeColor="text1"/>
          <w:sz w:val="24"/>
          <w:szCs w:val="24"/>
          <w:lang w:val="es-ES_tradnl" w:eastAsia="es-ES"/>
        </w:rPr>
        <w:t>.</w:t>
      </w:r>
    </w:p>
    <w:p w14:paraId="62C4E76E" w14:textId="5881C69D" w:rsidR="00E86D69" w:rsidRPr="00250A01" w:rsidRDefault="00E86D69" w:rsidP="009D3186">
      <w:pPr>
        <w:pStyle w:val="Prrafodelista"/>
        <w:numPr>
          <w:ilvl w:val="0"/>
          <w:numId w:val="1"/>
        </w:numPr>
        <w:spacing w:after="0" w:line="360" w:lineRule="auto"/>
        <w:jc w:val="both"/>
        <w:rPr>
          <w:rFonts w:ascii="Times New Roman" w:hAnsi="Times New Roman" w:cs="Times New Roman"/>
          <w:sz w:val="24"/>
          <w:szCs w:val="24"/>
          <w:lang w:val="es-ES_tradnl" w:eastAsia="es-ES"/>
        </w:rPr>
      </w:pPr>
      <w:r>
        <w:rPr>
          <w:rFonts w:ascii="Times New Roman" w:eastAsia="Times New Roman" w:hAnsi="Times New Roman" w:cs="Times New Roman"/>
          <w:color w:val="000000" w:themeColor="text1"/>
          <w:sz w:val="24"/>
          <w:szCs w:val="24"/>
          <w:lang w:val="es-ES_tradnl" w:eastAsia="es-ES"/>
        </w:rPr>
        <w:t>Explorar relación entre el tipo de parto, la lactancia materna y las enfermedades autoinmunes adquiridas como</w:t>
      </w:r>
      <w:r w:rsidR="009D3186" w:rsidRPr="009D3186">
        <w:rPr>
          <w:rFonts w:ascii="Times New Roman" w:eastAsia="Times New Roman" w:hAnsi="Times New Roman" w:cs="Times New Roman"/>
          <w:color w:val="000000" w:themeColor="text1"/>
          <w:sz w:val="24"/>
          <w:szCs w:val="24"/>
          <w:lang w:val="es-ES_tradnl" w:eastAsia="es-ES"/>
        </w:rPr>
        <w:t xml:space="preserve"> artritis reumatoide, </w:t>
      </w:r>
      <w:r w:rsidR="009D3186">
        <w:rPr>
          <w:rFonts w:ascii="Times New Roman" w:eastAsia="Times New Roman" w:hAnsi="Times New Roman" w:cs="Times New Roman"/>
          <w:color w:val="000000" w:themeColor="text1"/>
          <w:sz w:val="24"/>
          <w:szCs w:val="24"/>
          <w:lang w:val="es-ES_tradnl" w:eastAsia="es-ES"/>
        </w:rPr>
        <w:t>celiaquía y</w:t>
      </w:r>
      <w:r w:rsidR="009D3186" w:rsidRPr="009D3186">
        <w:rPr>
          <w:rFonts w:ascii="Times New Roman" w:eastAsia="Times New Roman" w:hAnsi="Times New Roman" w:cs="Times New Roman"/>
          <w:color w:val="000000" w:themeColor="text1"/>
          <w:sz w:val="24"/>
          <w:szCs w:val="24"/>
          <w:lang w:val="es-ES_tradnl" w:eastAsia="es-ES"/>
        </w:rPr>
        <w:t xml:space="preserve"> </w:t>
      </w:r>
      <w:r w:rsidR="009D3186">
        <w:rPr>
          <w:rFonts w:ascii="Times New Roman" w:eastAsia="Times New Roman" w:hAnsi="Times New Roman" w:cs="Times New Roman"/>
          <w:color w:val="000000" w:themeColor="text1"/>
          <w:sz w:val="24"/>
          <w:szCs w:val="24"/>
          <w:lang w:val="es-ES_tradnl" w:eastAsia="es-ES"/>
        </w:rPr>
        <w:t>tiroiditis de H</w:t>
      </w:r>
      <w:r w:rsidR="009D3186" w:rsidRPr="009D3186">
        <w:rPr>
          <w:rFonts w:ascii="Times New Roman" w:eastAsia="Times New Roman" w:hAnsi="Times New Roman" w:cs="Times New Roman"/>
          <w:color w:val="000000" w:themeColor="text1"/>
          <w:sz w:val="24"/>
          <w:szCs w:val="24"/>
          <w:lang w:val="es-ES_tradnl" w:eastAsia="es-ES"/>
        </w:rPr>
        <w:t>ashimoto</w:t>
      </w:r>
      <w:r>
        <w:rPr>
          <w:rFonts w:ascii="Times New Roman" w:eastAsia="Times New Roman" w:hAnsi="Times New Roman" w:cs="Times New Roman"/>
          <w:color w:val="000000" w:themeColor="text1"/>
          <w:sz w:val="24"/>
          <w:szCs w:val="24"/>
          <w:lang w:val="es-ES_tradnl" w:eastAsia="es-ES"/>
        </w:rPr>
        <w:t>.</w:t>
      </w:r>
    </w:p>
    <w:p w14:paraId="1B4C811A" w14:textId="77777777" w:rsidR="00F20929" w:rsidRPr="00250A01" w:rsidRDefault="00F20929" w:rsidP="00250A01">
      <w:pPr>
        <w:spacing w:after="0" w:line="360" w:lineRule="auto"/>
        <w:jc w:val="both"/>
        <w:rPr>
          <w:rFonts w:ascii="Times New Roman" w:eastAsia="Calibri" w:hAnsi="Times New Roman" w:cs="Times New Roman"/>
          <w:b/>
          <w:bCs/>
          <w:sz w:val="24"/>
          <w:szCs w:val="24"/>
          <w:lang w:val="es-ES_tradnl" w:eastAsia="es-ES"/>
        </w:rPr>
      </w:pPr>
      <w:bookmarkStart w:id="32" w:name="_Toc329330764"/>
      <w:bookmarkStart w:id="33" w:name="_Toc485737383"/>
      <w:bookmarkStart w:id="34" w:name="_Toc487217504"/>
      <w:bookmarkStart w:id="35" w:name="_Toc535161607"/>
      <w:r w:rsidRPr="00250A01">
        <w:rPr>
          <w:rFonts w:ascii="Times New Roman" w:eastAsia="Calibri" w:hAnsi="Times New Roman" w:cs="Times New Roman"/>
          <w:sz w:val="24"/>
          <w:szCs w:val="24"/>
          <w:lang w:val="es-ES_tradnl"/>
        </w:rPr>
        <w:br w:type="page"/>
      </w:r>
    </w:p>
    <w:p w14:paraId="16F04E58" w14:textId="32F926A6" w:rsidR="002B3FC3" w:rsidRPr="00250A01" w:rsidRDefault="008D1D84" w:rsidP="00250A01">
      <w:pPr>
        <w:pStyle w:val="Ttulo1"/>
        <w:numPr>
          <w:ilvl w:val="0"/>
          <w:numId w:val="3"/>
        </w:numPr>
        <w:jc w:val="both"/>
        <w:rPr>
          <w:rFonts w:eastAsia="Calibri"/>
          <w:lang w:val="es-ES_tradnl"/>
        </w:rPr>
      </w:pPr>
      <w:bookmarkStart w:id="36" w:name="_Toc53322692"/>
      <w:r w:rsidRPr="00250A01">
        <w:rPr>
          <w:rFonts w:eastAsia="Calibri"/>
          <w:lang w:val="es-ES_tradnl"/>
        </w:rPr>
        <w:lastRenderedPageBreak/>
        <w:t>MATERIALES Y MÉTODOS</w:t>
      </w:r>
      <w:bookmarkStart w:id="37" w:name="_Toc329330765"/>
      <w:bookmarkStart w:id="38" w:name="_Toc485737384"/>
      <w:bookmarkStart w:id="39" w:name="_Toc487217505"/>
      <w:bookmarkStart w:id="40" w:name="_Toc535161608"/>
      <w:bookmarkEnd w:id="32"/>
      <w:bookmarkEnd w:id="33"/>
      <w:bookmarkEnd w:id="34"/>
      <w:bookmarkEnd w:id="35"/>
      <w:bookmarkEnd w:id="36"/>
    </w:p>
    <w:p w14:paraId="5CDD0107" w14:textId="679B6B94" w:rsidR="002B3FC3" w:rsidRPr="00250A01" w:rsidRDefault="008D1D84" w:rsidP="00250A01">
      <w:pPr>
        <w:pStyle w:val="Ttulo2"/>
        <w:numPr>
          <w:ilvl w:val="1"/>
          <w:numId w:val="3"/>
        </w:numPr>
        <w:ind w:left="426"/>
        <w:jc w:val="both"/>
        <w:rPr>
          <w:lang w:val="es-ES_tradnl"/>
        </w:rPr>
      </w:pPr>
      <w:bookmarkStart w:id="41" w:name="_Toc53322693"/>
      <w:r w:rsidRPr="00250A01">
        <w:rPr>
          <w:lang w:val="es-ES_tradnl"/>
        </w:rPr>
        <w:t>Tipo de monografía</w:t>
      </w:r>
      <w:bookmarkEnd w:id="41"/>
    </w:p>
    <w:p w14:paraId="75C3A3B1" w14:textId="1D27058F" w:rsidR="00311DA6" w:rsidRPr="00250A01" w:rsidRDefault="008D1D84" w:rsidP="00250A01">
      <w:pPr>
        <w:spacing w:after="0" w:line="36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Monografía de investigación</w:t>
      </w:r>
      <w:r w:rsidR="00C95D42" w:rsidRPr="00250A01">
        <w:rPr>
          <w:rFonts w:ascii="Times New Roman" w:eastAsia="Times New Roman" w:hAnsi="Times New Roman" w:cs="Times New Roman"/>
          <w:sz w:val="24"/>
          <w:szCs w:val="24"/>
          <w:lang w:val="es-ES_tradnl" w:eastAsia="es-ES"/>
        </w:rPr>
        <w:t>.</w:t>
      </w:r>
    </w:p>
    <w:p w14:paraId="7DB85D49" w14:textId="330F873B" w:rsidR="008D1D84" w:rsidRPr="00250A01" w:rsidRDefault="008D1D84" w:rsidP="00250A01">
      <w:pPr>
        <w:pStyle w:val="Ttulo2"/>
        <w:numPr>
          <w:ilvl w:val="1"/>
          <w:numId w:val="3"/>
        </w:numPr>
        <w:ind w:left="426"/>
        <w:jc w:val="both"/>
        <w:rPr>
          <w:lang w:val="es-ES_tradnl"/>
        </w:rPr>
      </w:pPr>
      <w:bookmarkStart w:id="42" w:name="_Toc53322694"/>
      <w:r w:rsidRPr="00250A01">
        <w:rPr>
          <w:lang w:val="es-ES_tradnl"/>
        </w:rPr>
        <w:t>Diseño del estudio</w:t>
      </w:r>
      <w:bookmarkEnd w:id="37"/>
      <w:bookmarkEnd w:id="38"/>
      <w:bookmarkEnd w:id="39"/>
      <w:bookmarkEnd w:id="40"/>
      <w:bookmarkEnd w:id="42"/>
    </w:p>
    <w:p w14:paraId="24DFC20A" w14:textId="43C61F96" w:rsidR="008D1D84" w:rsidRPr="00250A01" w:rsidRDefault="00F30691" w:rsidP="00250A01">
      <w:pPr>
        <w:spacing w:after="0"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Estudio observacional </w:t>
      </w:r>
      <w:r w:rsidR="00E86D69">
        <w:rPr>
          <w:rFonts w:ascii="Times New Roman" w:eastAsia="Times New Roman" w:hAnsi="Times New Roman" w:cs="Times New Roman"/>
          <w:sz w:val="24"/>
          <w:szCs w:val="24"/>
          <w:lang w:val="es-ES_tradnl" w:eastAsia="es-ES"/>
        </w:rPr>
        <w:t>descriptivo de corte</w:t>
      </w:r>
      <w:r>
        <w:rPr>
          <w:rFonts w:ascii="Times New Roman" w:eastAsia="Times New Roman" w:hAnsi="Times New Roman" w:cs="Times New Roman"/>
          <w:sz w:val="24"/>
          <w:szCs w:val="24"/>
          <w:lang w:val="es-ES_tradnl" w:eastAsia="es-ES"/>
        </w:rPr>
        <w:t xml:space="preserve"> transversal con datos secundarios.</w:t>
      </w:r>
    </w:p>
    <w:p w14:paraId="3723D1AD" w14:textId="77777777" w:rsidR="008D1D84" w:rsidRPr="00250A01" w:rsidRDefault="008D1D84" w:rsidP="00250A01">
      <w:pPr>
        <w:pStyle w:val="Ttulo2"/>
        <w:numPr>
          <w:ilvl w:val="1"/>
          <w:numId w:val="3"/>
        </w:numPr>
        <w:ind w:left="426"/>
        <w:jc w:val="both"/>
        <w:rPr>
          <w:lang w:val="es-ES_tradnl"/>
        </w:rPr>
      </w:pPr>
      <w:bookmarkStart w:id="43" w:name="_Toc485737385"/>
      <w:bookmarkStart w:id="44" w:name="_Toc487217506"/>
      <w:bookmarkStart w:id="45" w:name="_Toc535161609"/>
      <w:bookmarkStart w:id="46" w:name="_Toc53322695"/>
      <w:bookmarkStart w:id="47" w:name="_Toc329330766"/>
      <w:r w:rsidRPr="00250A01">
        <w:rPr>
          <w:lang w:val="es-ES_tradnl"/>
        </w:rPr>
        <w:t>Sujetos de estudio</w:t>
      </w:r>
      <w:bookmarkEnd w:id="43"/>
      <w:bookmarkEnd w:id="44"/>
      <w:bookmarkEnd w:id="45"/>
      <w:bookmarkEnd w:id="46"/>
      <w:r w:rsidRPr="00250A01">
        <w:rPr>
          <w:lang w:val="es-ES_tradnl"/>
        </w:rPr>
        <w:t xml:space="preserve"> </w:t>
      </w:r>
      <w:bookmarkEnd w:id="47"/>
    </w:p>
    <w:p w14:paraId="742F9DBB" w14:textId="77777777" w:rsidR="008D1D84" w:rsidRPr="00250A01" w:rsidRDefault="008D1D84" w:rsidP="00250A01">
      <w:pPr>
        <w:pStyle w:val="Ttulo2"/>
        <w:numPr>
          <w:ilvl w:val="2"/>
          <w:numId w:val="3"/>
        </w:numPr>
        <w:ind w:left="567"/>
        <w:jc w:val="both"/>
        <w:rPr>
          <w:b w:val="0"/>
          <w:lang w:val="es-ES_tradnl"/>
        </w:rPr>
      </w:pPr>
      <w:bookmarkStart w:id="48" w:name="_Toc53322696"/>
      <w:r w:rsidRPr="00250A01">
        <w:rPr>
          <w:b w:val="0"/>
          <w:i/>
          <w:lang w:val="es-ES_tradnl"/>
        </w:rPr>
        <w:t>Población enfocada</w:t>
      </w:r>
      <w:bookmarkEnd w:id="48"/>
    </w:p>
    <w:p w14:paraId="0011D52E" w14:textId="157F193B" w:rsidR="00311DA6" w:rsidRPr="00250A01" w:rsidRDefault="00E67BD1" w:rsidP="00250A01">
      <w:pPr>
        <w:spacing w:after="0"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Adultos de ambos sexos</w:t>
      </w:r>
      <w:r w:rsidR="00F30691">
        <w:rPr>
          <w:rFonts w:ascii="Times New Roman" w:eastAsia="Times New Roman" w:hAnsi="Times New Roman" w:cs="Times New Roman"/>
          <w:sz w:val="24"/>
          <w:szCs w:val="24"/>
          <w:lang w:val="es-ES_tradnl" w:eastAsia="es-ES"/>
        </w:rPr>
        <w:t xml:space="preserve"> </w:t>
      </w:r>
      <w:r w:rsidR="005E0F0B" w:rsidRPr="00250A01">
        <w:rPr>
          <w:rFonts w:ascii="Times New Roman" w:eastAsia="Times New Roman" w:hAnsi="Times New Roman" w:cs="Times New Roman"/>
          <w:sz w:val="24"/>
          <w:szCs w:val="24"/>
          <w:lang w:val="es-ES_tradnl" w:eastAsia="es-ES"/>
        </w:rPr>
        <w:t xml:space="preserve">de </w:t>
      </w:r>
      <w:r w:rsidR="00F30691">
        <w:rPr>
          <w:rFonts w:ascii="Times New Roman" w:eastAsia="Times New Roman" w:hAnsi="Times New Roman" w:cs="Times New Roman"/>
          <w:sz w:val="24"/>
          <w:szCs w:val="24"/>
          <w:lang w:val="es-ES_tradnl" w:eastAsia="es-ES"/>
        </w:rPr>
        <w:t>18</w:t>
      </w:r>
      <w:r w:rsidR="005E0F0B" w:rsidRPr="00250A01">
        <w:rPr>
          <w:rFonts w:ascii="Times New Roman" w:eastAsia="Times New Roman" w:hAnsi="Times New Roman" w:cs="Times New Roman"/>
          <w:sz w:val="24"/>
          <w:szCs w:val="24"/>
          <w:lang w:val="es-ES_tradnl" w:eastAsia="es-ES"/>
        </w:rPr>
        <w:t xml:space="preserve"> a </w:t>
      </w:r>
      <w:r w:rsidR="00712BAD" w:rsidRPr="00250A01">
        <w:rPr>
          <w:rFonts w:ascii="Times New Roman" w:eastAsia="Times New Roman" w:hAnsi="Times New Roman" w:cs="Times New Roman"/>
          <w:sz w:val="24"/>
          <w:szCs w:val="24"/>
          <w:lang w:val="es-ES_tradnl" w:eastAsia="es-ES"/>
        </w:rPr>
        <w:t>6</w:t>
      </w:r>
      <w:r w:rsidR="005E0F0B" w:rsidRPr="00250A01">
        <w:rPr>
          <w:rFonts w:ascii="Times New Roman" w:eastAsia="Times New Roman" w:hAnsi="Times New Roman" w:cs="Times New Roman"/>
          <w:sz w:val="24"/>
          <w:szCs w:val="24"/>
          <w:lang w:val="es-ES_tradnl" w:eastAsia="es-ES"/>
        </w:rPr>
        <w:t xml:space="preserve">0 </w:t>
      </w:r>
      <w:r w:rsidR="00E4342C" w:rsidRPr="00250A01">
        <w:rPr>
          <w:rFonts w:ascii="Times New Roman" w:eastAsia="Times New Roman" w:hAnsi="Times New Roman" w:cs="Times New Roman"/>
          <w:sz w:val="24"/>
          <w:szCs w:val="24"/>
          <w:lang w:val="es-ES_tradnl" w:eastAsia="es-ES"/>
        </w:rPr>
        <w:t>años</w:t>
      </w:r>
      <w:r w:rsidR="005E0F0B" w:rsidRPr="00250A01">
        <w:rPr>
          <w:rFonts w:ascii="Times New Roman" w:eastAsia="Times New Roman" w:hAnsi="Times New Roman" w:cs="Times New Roman"/>
          <w:sz w:val="24"/>
          <w:szCs w:val="24"/>
          <w:lang w:val="es-ES_tradnl" w:eastAsia="es-ES"/>
        </w:rPr>
        <w:t xml:space="preserve"> </w:t>
      </w:r>
      <w:r w:rsidR="00F30691">
        <w:rPr>
          <w:rFonts w:ascii="Times New Roman" w:eastAsia="Times New Roman" w:hAnsi="Times New Roman" w:cs="Times New Roman"/>
          <w:sz w:val="24"/>
          <w:szCs w:val="24"/>
          <w:lang w:val="es-ES_tradnl" w:eastAsia="es-ES"/>
        </w:rPr>
        <w:t xml:space="preserve">de edad </w:t>
      </w:r>
      <w:r w:rsidR="002B3FC3" w:rsidRPr="00250A01">
        <w:rPr>
          <w:rFonts w:ascii="Times New Roman" w:eastAsia="Times New Roman" w:hAnsi="Times New Roman" w:cs="Times New Roman"/>
          <w:sz w:val="24"/>
          <w:szCs w:val="24"/>
          <w:lang w:val="es-ES_tradnl" w:eastAsia="es-ES"/>
        </w:rPr>
        <w:t xml:space="preserve">con </w:t>
      </w:r>
      <w:commentRangeStart w:id="49"/>
      <w:r w:rsidR="002B3FC3" w:rsidRPr="00250A01">
        <w:rPr>
          <w:rFonts w:ascii="Times New Roman" w:eastAsia="Times New Roman" w:hAnsi="Times New Roman" w:cs="Times New Roman"/>
          <w:sz w:val="24"/>
          <w:szCs w:val="24"/>
          <w:lang w:val="es-ES_tradnl" w:eastAsia="es-ES"/>
        </w:rPr>
        <w:t>enfermedades autoinmunes</w:t>
      </w:r>
      <w:r w:rsidR="00471180" w:rsidRPr="00250A01">
        <w:rPr>
          <w:rFonts w:ascii="Times New Roman" w:eastAsia="Times New Roman" w:hAnsi="Times New Roman" w:cs="Times New Roman"/>
          <w:sz w:val="24"/>
          <w:szCs w:val="24"/>
          <w:lang w:val="es-ES_tradnl" w:eastAsia="es-ES"/>
        </w:rPr>
        <w:t>.</w:t>
      </w:r>
      <w:commentRangeEnd w:id="49"/>
      <w:r w:rsidR="00587D55">
        <w:rPr>
          <w:rStyle w:val="Refdecomentario"/>
        </w:rPr>
        <w:commentReference w:id="49"/>
      </w:r>
    </w:p>
    <w:p w14:paraId="10AA602D" w14:textId="77777777" w:rsidR="008D1D84" w:rsidRPr="00250A01" w:rsidRDefault="008D1D84" w:rsidP="00250A01">
      <w:pPr>
        <w:pStyle w:val="Ttulo2"/>
        <w:numPr>
          <w:ilvl w:val="2"/>
          <w:numId w:val="3"/>
        </w:numPr>
        <w:ind w:left="567"/>
        <w:jc w:val="both"/>
        <w:rPr>
          <w:b w:val="0"/>
          <w:lang w:val="es-ES_tradnl"/>
        </w:rPr>
      </w:pPr>
      <w:bookmarkStart w:id="50" w:name="_Toc53322697"/>
      <w:r w:rsidRPr="00250A01">
        <w:rPr>
          <w:b w:val="0"/>
          <w:i/>
          <w:lang w:val="es-ES_tradnl"/>
        </w:rPr>
        <w:t>Población accesible</w:t>
      </w:r>
      <w:bookmarkEnd w:id="50"/>
    </w:p>
    <w:p w14:paraId="7338527F" w14:textId="003A3A96" w:rsidR="008D1D84" w:rsidRPr="00250A01" w:rsidRDefault="00E67BD1" w:rsidP="00250A01">
      <w:pPr>
        <w:spacing w:after="0" w:line="360" w:lineRule="auto"/>
        <w:jc w:val="both"/>
        <w:rPr>
          <w:rFonts w:ascii="Times New Roman" w:eastAsia="Times New Roman" w:hAnsi="Times New Roman" w:cs="Times New Roman"/>
          <w:sz w:val="24"/>
          <w:szCs w:val="24"/>
          <w:lang w:val="es-ES_tradnl" w:eastAsia="es-ES"/>
        </w:rPr>
      </w:pPr>
      <w:bookmarkStart w:id="51" w:name="_Toc329330767"/>
      <w:bookmarkStart w:id="52" w:name="_Toc485737386"/>
      <w:bookmarkStart w:id="53" w:name="_Toc487217509"/>
      <w:r>
        <w:rPr>
          <w:rFonts w:ascii="Times New Roman" w:eastAsia="Times New Roman" w:hAnsi="Times New Roman" w:cs="Times New Roman"/>
          <w:sz w:val="24"/>
          <w:szCs w:val="24"/>
          <w:lang w:val="es-ES_tradnl" w:eastAsia="es-ES"/>
        </w:rPr>
        <w:t>Adultos de ambos sexos</w:t>
      </w:r>
      <w:r w:rsidR="00F30691" w:rsidRPr="00F30691">
        <w:rPr>
          <w:rFonts w:ascii="Times New Roman" w:eastAsia="Times New Roman" w:hAnsi="Times New Roman" w:cs="Times New Roman"/>
          <w:sz w:val="24"/>
          <w:szCs w:val="24"/>
          <w:lang w:val="es-ES_tradnl" w:eastAsia="es-ES"/>
        </w:rPr>
        <w:t xml:space="preserve"> de 18 a 60 años de ed</w:t>
      </w:r>
      <w:r w:rsidR="00F30691">
        <w:rPr>
          <w:rFonts w:ascii="Times New Roman" w:eastAsia="Times New Roman" w:hAnsi="Times New Roman" w:cs="Times New Roman"/>
          <w:sz w:val="24"/>
          <w:szCs w:val="24"/>
          <w:lang w:val="es-ES_tradnl" w:eastAsia="es-ES"/>
        </w:rPr>
        <w:t>ad con enfermedades autoinmunes que asistieron a consultas médicas y nutricionales en</w:t>
      </w:r>
      <w:r w:rsidR="002B3FC3" w:rsidRPr="00250A01">
        <w:rPr>
          <w:rFonts w:ascii="Times New Roman" w:eastAsia="Times New Roman" w:hAnsi="Times New Roman" w:cs="Times New Roman"/>
          <w:sz w:val="24"/>
          <w:szCs w:val="24"/>
          <w:lang w:val="es-ES_tradnl" w:eastAsia="es-ES"/>
        </w:rPr>
        <w:t xml:space="preserve"> la Clínica Masquelier</w:t>
      </w:r>
      <w:r w:rsidR="00E74030" w:rsidRPr="00250A01">
        <w:rPr>
          <w:rFonts w:ascii="Times New Roman" w:eastAsia="Times New Roman" w:hAnsi="Times New Roman" w:cs="Times New Roman"/>
          <w:sz w:val="24"/>
          <w:szCs w:val="24"/>
          <w:lang w:val="es-ES_tradnl" w:eastAsia="es-ES"/>
        </w:rPr>
        <w:t xml:space="preserve"> Medicina Integrativa</w:t>
      </w:r>
      <w:r w:rsidR="007D751D" w:rsidRPr="00250A01">
        <w:rPr>
          <w:rFonts w:ascii="Times New Roman" w:eastAsia="Times New Roman" w:hAnsi="Times New Roman" w:cs="Times New Roman"/>
          <w:sz w:val="24"/>
          <w:szCs w:val="24"/>
          <w:lang w:val="es-ES_tradnl" w:eastAsia="es-ES"/>
        </w:rPr>
        <w:t xml:space="preserve"> </w:t>
      </w:r>
      <w:r w:rsidR="00F30691">
        <w:rPr>
          <w:rFonts w:ascii="Times New Roman" w:eastAsia="Times New Roman" w:hAnsi="Times New Roman" w:cs="Times New Roman"/>
          <w:sz w:val="24"/>
          <w:szCs w:val="24"/>
          <w:lang w:val="es-ES_tradnl" w:eastAsia="es-ES"/>
        </w:rPr>
        <w:t>desde enero a setiembre</w:t>
      </w:r>
      <w:r w:rsidR="007D751D" w:rsidRPr="00250A01">
        <w:rPr>
          <w:rFonts w:ascii="Times New Roman" w:eastAsia="Times New Roman" w:hAnsi="Times New Roman" w:cs="Times New Roman"/>
          <w:sz w:val="24"/>
          <w:szCs w:val="24"/>
          <w:lang w:val="es-ES_tradnl" w:eastAsia="es-ES"/>
        </w:rPr>
        <w:t xml:space="preserve"> de 2020</w:t>
      </w:r>
      <w:r w:rsidR="00311DA6" w:rsidRPr="00250A01">
        <w:rPr>
          <w:rFonts w:ascii="Times New Roman" w:eastAsia="Times New Roman" w:hAnsi="Times New Roman" w:cs="Times New Roman"/>
          <w:sz w:val="24"/>
          <w:szCs w:val="24"/>
          <w:lang w:val="es-ES_tradnl" w:eastAsia="es-ES"/>
        </w:rPr>
        <w:t>.</w:t>
      </w:r>
    </w:p>
    <w:p w14:paraId="52C1BC29" w14:textId="77777777" w:rsidR="008D1D84" w:rsidRPr="00250A01" w:rsidRDefault="008D1D84" w:rsidP="00250A01">
      <w:pPr>
        <w:pStyle w:val="Ttulo2"/>
        <w:numPr>
          <w:ilvl w:val="1"/>
          <w:numId w:val="3"/>
        </w:numPr>
        <w:ind w:left="426"/>
        <w:jc w:val="both"/>
        <w:rPr>
          <w:lang w:val="es-ES_tradnl"/>
        </w:rPr>
      </w:pPr>
      <w:bookmarkStart w:id="54" w:name="_Toc535161610"/>
      <w:bookmarkStart w:id="55" w:name="_Toc53322698"/>
      <w:r w:rsidRPr="00250A01">
        <w:rPr>
          <w:lang w:val="es-ES_tradnl"/>
        </w:rPr>
        <w:t>Criterios de selección</w:t>
      </w:r>
      <w:bookmarkEnd w:id="51"/>
      <w:bookmarkEnd w:id="52"/>
      <w:bookmarkEnd w:id="53"/>
      <w:bookmarkEnd w:id="54"/>
      <w:bookmarkEnd w:id="55"/>
    </w:p>
    <w:p w14:paraId="6D5C4BA1" w14:textId="77777777" w:rsidR="008D1D84" w:rsidRPr="00250A01" w:rsidRDefault="008D1D84" w:rsidP="00250A01">
      <w:pPr>
        <w:pStyle w:val="Ttulo2"/>
        <w:numPr>
          <w:ilvl w:val="2"/>
          <w:numId w:val="3"/>
        </w:numPr>
        <w:ind w:left="567"/>
        <w:jc w:val="both"/>
        <w:rPr>
          <w:b w:val="0"/>
          <w:i/>
          <w:lang w:val="es-ES_tradnl"/>
        </w:rPr>
      </w:pPr>
      <w:bookmarkStart w:id="56" w:name="_Toc487217510"/>
      <w:bookmarkStart w:id="57" w:name="_Toc535161611"/>
      <w:bookmarkStart w:id="58" w:name="_Toc53322699"/>
      <w:r w:rsidRPr="00250A01">
        <w:rPr>
          <w:b w:val="0"/>
          <w:i/>
          <w:lang w:val="es-ES_tradnl"/>
        </w:rPr>
        <w:t>Criterios de inclusión</w:t>
      </w:r>
      <w:bookmarkEnd w:id="56"/>
      <w:bookmarkEnd w:id="57"/>
      <w:bookmarkEnd w:id="58"/>
    </w:p>
    <w:p w14:paraId="31F0CB8F" w14:textId="1E0ECE56" w:rsidR="00BC444D" w:rsidRPr="00250A01" w:rsidRDefault="00E67BD1" w:rsidP="00250A01">
      <w:pPr>
        <w:spacing w:after="0" w:line="360" w:lineRule="auto"/>
        <w:jc w:val="both"/>
        <w:rPr>
          <w:rFonts w:ascii="Times New Roman" w:eastAsia="Times New Roman" w:hAnsi="Times New Roman" w:cs="Times New Roman"/>
          <w:bCs/>
          <w:sz w:val="24"/>
          <w:szCs w:val="24"/>
          <w:lang w:val="es-ES_tradnl" w:eastAsia="es-ES"/>
        </w:rPr>
      </w:pPr>
      <w:r>
        <w:rPr>
          <w:rFonts w:ascii="Times New Roman" w:eastAsia="Times New Roman" w:hAnsi="Times New Roman" w:cs="Times New Roman"/>
          <w:sz w:val="24"/>
          <w:szCs w:val="24"/>
          <w:lang w:val="es-ES_tradnl" w:eastAsia="es-ES"/>
        </w:rPr>
        <w:t>Adultos de ambos sexos de</w:t>
      </w:r>
      <w:r w:rsidR="0096145D" w:rsidRPr="00F30691">
        <w:rPr>
          <w:rFonts w:ascii="Times New Roman" w:eastAsia="Times New Roman" w:hAnsi="Times New Roman" w:cs="Times New Roman"/>
          <w:sz w:val="24"/>
          <w:szCs w:val="24"/>
          <w:lang w:val="es-ES_tradnl" w:eastAsia="es-ES"/>
        </w:rPr>
        <w:t xml:space="preserve"> 18 a 60 años de ed</w:t>
      </w:r>
      <w:r w:rsidR="0096145D">
        <w:rPr>
          <w:rFonts w:ascii="Times New Roman" w:eastAsia="Times New Roman" w:hAnsi="Times New Roman" w:cs="Times New Roman"/>
          <w:sz w:val="24"/>
          <w:szCs w:val="24"/>
          <w:lang w:val="es-ES_tradnl" w:eastAsia="es-ES"/>
        </w:rPr>
        <w:t>ad con enfermedades autoinmunes que asistieron a consultas médicas y nutricionales en</w:t>
      </w:r>
      <w:r w:rsidR="0096145D" w:rsidRPr="00250A01">
        <w:rPr>
          <w:rFonts w:ascii="Times New Roman" w:eastAsia="Times New Roman" w:hAnsi="Times New Roman" w:cs="Times New Roman"/>
          <w:sz w:val="24"/>
          <w:szCs w:val="24"/>
          <w:lang w:val="es-ES_tradnl" w:eastAsia="es-ES"/>
        </w:rPr>
        <w:t xml:space="preserve"> la Clínica Masquelier Medicina Integrativa </w:t>
      </w:r>
      <w:r w:rsidR="0096145D">
        <w:rPr>
          <w:rFonts w:ascii="Times New Roman" w:eastAsia="Times New Roman" w:hAnsi="Times New Roman" w:cs="Times New Roman"/>
          <w:sz w:val="24"/>
          <w:szCs w:val="24"/>
          <w:lang w:val="es-ES_tradnl" w:eastAsia="es-ES"/>
        </w:rPr>
        <w:t>desde enero a setiembre</w:t>
      </w:r>
      <w:r w:rsidR="0096145D" w:rsidRPr="00250A01">
        <w:rPr>
          <w:rFonts w:ascii="Times New Roman" w:eastAsia="Times New Roman" w:hAnsi="Times New Roman" w:cs="Times New Roman"/>
          <w:sz w:val="24"/>
          <w:szCs w:val="24"/>
          <w:lang w:val="es-ES_tradnl" w:eastAsia="es-ES"/>
        </w:rPr>
        <w:t xml:space="preserve"> de 2020</w:t>
      </w:r>
      <w:r w:rsidR="006303C6" w:rsidRPr="00250A01">
        <w:rPr>
          <w:rFonts w:ascii="Times New Roman" w:eastAsia="Times New Roman" w:hAnsi="Times New Roman" w:cs="Times New Roman"/>
          <w:sz w:val="24"/>
          <w:szCs w:val="24"/>
          <w:lang w:val="es-ES_tradnl" w:eastAsia="es-ES"/>
        </w:rPr>
        <w:t xml:space="preserve">, </w:t>
      </w:r>
      <w:r w:rsidR="007D751D" w:rsidRPr="00250A01">
        <w:rPr>
          <w:rFonts w:ascii="Times New Roman" w:eastAsia="Times New Roman" w:hAnsi="Times New Roman" w:cs="Times New Roman"/>
          <w:sz w:val="24"/>
          <w:szCs w:val="24"/>
          <w:lang w:val="es-ES_tradnl" w:eastAsia="es-ES"/>
        </w:rPr>
        <w:t xml:space="preserve">nacidos por </w:t>
      </w:r>
      <w:r w:rsidR="00493301" w:rsidRPr="00250A01">
        <w:rPr>
          <w:rFonts w:ascii="Times New Roman" w:eastAsia="Times New Roman" w:hAnsi="Times New Roman" w:cs="Times New Roman"/>
          <w:sz w:val="24"/>
          <w:szCs w:val="24"/>
          <w:lang w:val="es-ES_tradnl" w:eastAsia="es-ES"/>
        </w:rPr>
        <w:t>diferentes rutas (</w:t>
      </w:r>
      <w:r w:rsidR="007D751D" w:rsidRPr="00250A01">
        <w:rPr>
          <w:rFonts w:ascii="Times New Roman" w:eastAsia="Times New Roman" w:hAnsi="Times New Roman" w:cs="Times New Roman"/>
          <w:sz w:val="24"/>
          <w:szCs w:val="24"/>
          <w:lang w:val="es-ES_tradnl" w:eastAsia="es-ES"/>
        </w:rPr>
        <w:t>parto natural</w:t>
      </w:r>
      <w:r w:rsidR="00493301" w:rsidRPr="00250A01">
        <w:rPr>
          <w:rFonts w:ascii="Times New Roman" w:eastAsia="Times New Roman" w:hAnsi="Times New Roman" w:cs="Times New Roman"/>
          <w:sz w:val="24"/>
          <w:szCs w:val="24"/>
          <w:lang w:val="es-ES_tradnl" w:eastAsia="es-ES"/>
        </w:rPr>
        <w:t>,</w:t>
      </w:r>
      <w:r w:rsidR="007D751D" w:rsidRPr="00250A01">
        <w:rPr>
          <w:rFonts w:ascii="Times New Roman" w:eastAsia="Times New Roman" w:hAnsi="Times New Roman" w:cs="Times New Roman"/>
          <w:sz w:val="24"/>
          <w:szCs w:val="24"/>
          <w:lang w:val="es-ES_tradnl" w:eastAsia="es-ES"/>
        </w:rPr>
        <w:t xml:space="preserve"> </w:t>
      </w:r>
      <w:r w:rsidR="00493301" w:rsidRPr="00250A01">
        <w:rPr>
          <w:rFonts w:ascii="Times New Roman" w:eastAsia="Times New Roman" w:hAnsi="Times New Roman" w:cs="Times New Roman"/>
          <w:sz w:val="24"/>
          <w:szCs w:val="24"/>
          <w:lang w:val="es-ES_tradnl" w:eastAsia="es-ES"/>
        </w:rPr>
        <w:t>parto por</w:t>
      </w:r>
      <w:r w:rsidR="007D751D" w:rsidRPr="00250A01">
        <w:rPr>
          <w:rFonts w:ascii="Times New Roman" w:eastAsia="Times New Roman" w:hAnsi="Times New Roman" w:cs="Times New Roman"/>
          <w:sz w:val="24"/>
          <w:szCs w:val="24"/>
          <w:lang w:val="es-ES_tradnl" w:eastAsia="es-ES"/>
        </w:rPr>
        <w:t xml:space="preserve"> cesárea</w:t>
      </w:r>
      <w:r w:rsidR="00493301" w:rsidRPr="00250A01">
        <w:rPr>
          <w:rFonts w:ascii="Times New Roman" w:eastAsia="Times New Roman" w:hAnsi="Times New Roman" w:cs="Times New Roman"/>
          <w:sz w:val="24"/>
          <w:szCs w:val="24"/>
          <w:lang w:val="es-ES_tradnl" w:eastAsia="es-ES"/>
        </w:rPr>
        <w:t>)</w:t>
      </w:r>
      <w:r w:rsidR="00712BAD" w:rsidRPr="00250A01">
        <w:rPr>
          <w:rFonts w:ascii="Times New Roman" w:eastAsia="Times New Roman" w:hAnsi="Times New Roman" w:cs="Times New Roman"/>
          <w:sz w:val="24"/>
          <w:szCs w:val="24"/>
          <w:lang w:val="es-ES_tradnl" w:eastAsia="es-ES"/>
        </w:rPr>
        <w:t xml:space="preserve"> </w:t>
      </w:r>
      <w:r w:rsidR="00112180" w:rsidRPr="00250A01">
        <w:rPr>
          <w:rFonts w:ascii="Times New Roman" w:eastAsia="Times New Roman" w:hAnsi="Times New Roman" w:cs="Times New Roman"/>
          <w:sz w:val="24"/>
          <w:szCs w:val="24"/>
          <w:lang w:val="es-ES_tradnl" w:eastAsia="es-ES"/>
        </w:rPr>
        <w:t xml:space="preserve">que recibieron lactancia materna </w:t>
      </w:r>
      <w:r>
        <w:rPr>
          <w:rFonts w:ascii="Times New Roman" w:eastAsia="Times New Roman" w:hAnsi="Times New Roman" w:cs="Times New Roman"/>
          <w:sz w:val="24"/>
          <w:szCs w:val="24"/>
          <w:lang w:val="es-ES_tradnl" w:eastAsia="es-ES"/>
        </w:rPr>
        <w:t xml:space="preserve">exclusiva </w:t>
      </w:r>
      <w:r w:rsidR="00112180" w:rsidRPr="00250A01">
        <w:rPr>
          <w:rFonts w:ascii="Times New Roman" w:eastAsia="Times New Roman" w:hAnsi="Times New Roman" w:cs="Times New Roman"/>
          <w:sz w:val="24"/>
          <w:szCs w:val="24"/>
          <w:lang w:val="es-ES_tradnl" w:eastAsia="es-ES"/>
        </w:rPr>
        <w:t>y los que no</w:t>
      </w:r>
      <w:r w:rsidR="00F20929" w:rsidRPr="00250A01">
        <w:rPr>
          <w:rFonts w:ascii="Times New Roman" w:eastAsia="Times New Roman" w:hAnsi="Times New Roman" w:cs="Times New Roman"/>
          <w:sz w:val="24"/>
          <w:szCs w:val="24"/>
          <w:lang w:val="es-ES_tradnl" w:eastAsia="es-ES"/>
        </w:rPr>
        <w:t>.</w:t>
      </w:r>
    </w:p>
    <w:p w14:paraId="7008FD52" w14:textId="77777777" w:rsidR="008D1D84" w:rsidRPr="00250A01" w:rsidRDefault="008D1D84" w:rsidP="00250A01">
      <w:pPr>
        <w:pStyle w:val="Ttulo2"/>
        <w:numPr>
          <w:ilvl w:val="2"/>
          <w:numId w:val="3"/>
        </w:numPr>
        <w:ind w:left="567"/>
        <w:jc w:val="both"/>
        <w:rPr>
          <w:b w:val="0"/>
          <w:i/>
          <w:lang w:val="es-ES_tradnl"/>
        </w:rPr>
      </w:pPr>
      <w:bookmarkStart w:id="59" w:name="_Toc487217511"/>
      <w:bookmarkStart w:id="60" w:name="_Toc535161612"/>
      <w:bookmarkStart w:id="61" w:name="_Toc53322700"/>
      <w:r w:rsidRPr="00250A01">
        <w:rPr>
          <w:b w:val="0"/>
          <w:i/>
          <w:lang w:val="es-ES_tradnl"/>
        </w:rPr>
        <w:t>Criterios de exclusión</w:t>
      </w:r>
      <w:bookmarkEnd w:id="59"/>
      <w:bookmarkEnd w:id="60"/>
      <w:bookmarkEnd w:id="61"/>
    </w:p>
    <w:p w14:paraId="6792F0EB" w14:textId="39E2EFE0" w:rsidR="00311DA6" w:rsidRPr="00250A01" w:rsidRDefault="00E67BD1"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Adultos de ambos sexos que no cuenten con todos los datos necesarios para el estudio registrados en las fichas clínicas de la clínica privada</w:t>
      </w:r>
      <w:r w:rsidR="00F20929" w:rsidRPr="00250A01">
        <w:rPr>
          <w:rFonts w:ascii="Times New Roman" w:eastAsia="Times New Roman" w:hAnsi="Times New Roman" w:cs="Times New Roman"/>
          <w:sz w:val="24"/>
          <w:szCs w:val="24"/>
          <w:lang w:val="es-ES_tradnl" w:eastAsia="es-ES"/>
        </w:rPr>
        <w:t>.</w:t>
      </w:r>
    </w:p>
    <w:p w14:paraId="0C55E28B" w14:textId="77777777" w:rsidR="008D1D84" w:rsidRPr="00250A01" w:rsidRDefault="008D1D84" w:rsidP="00250A01">
      <w:pPr>
        <w:pStyle w:val="Ttulo2"/>
        <w:numPr>
          <w:ilvl w:val="1"/>
          <w:numId w:val="3"/>
        </w:numPr>
        <w:ind w:left="426"/>
        <w:jc w:val="both"/>
        <w:rPr>
          <w:lang w:val="es-ES_tradnl"/>
        </w:rPr>
      </w:pPr>
      <w:bookmarkStart w:id="62" w:name="_Toc329330768"/>
      <w:bookmarkStart w:id="63" w:name="_Toc485737387"/>
      <w:bookmarkStart w:id="64" w:name="_Toc487217512"/>
      <w:bookmarkStart w:id="65" w:name="_Toc535161613"/>
      <w:bookmarkStart w:id="66" w:name="_Toc53322701"/>
      <w:r w:rsidRPr="00250A01">
        <w:rPr>
          <w:lang w:val="es-ES_tradnl"/>
        </w:rPr>
        <w:t>Muestra</w:t>
      </w:r>
      <w:bookmarkEnd w:id="62"/>
      <w:bookmarkEnd w:id="63"/>
      <w:bookmarkEnd w:id="64"/>
      <w:bookmarkEnd w:id="65"/>
      <w:bookmarkEnd w:id="66"/>
    </w:p>
    <w:p w14:paraId="0E72485B" w14:textId="77777777" w:rsidR="0048566C" w:rsidRDefault="00B64EEF"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Atendiendo una cantidad aproximada de 500 fichas clínicas en los </w:t>
      </w:r>
      <w:r w:rsidR="007D751D" w:rsidRPr="00250A01">
        <w:rPr>
          <w:rFonts w:ascii="Times New Roman" w:eastAsia="Times New Roman" w:hAnsi="Times New Roman" w:cs="Times New Roman"/>
          <w:sz w:val="24"/>
          <w:szCs w:val="24"/>
          <w:lang w:val="es-ES_tradnl" w:eastAsia="es-ES"/>
        </w:rPr>
        <w:t xml:space="preserve">registros de la </w:t>
      </w:r>
      <w:r w:rsidR="00BB12EE" w:rsidRPr="00250A01">
        <w:rPr>
          <w:rFonts w:ascii="Times New Roman" w:eastAsia="Times New Roman" w:hAnsi="Times New Roman" w:cs="Times New Roman"/>
          <w:sz w:val="24"/>
          <w:szCs w:val="24"/>
          <w:lang w:val="es-ES_tradnl" w:eastAsia="es-ES"/>
        </w:rPr>
        <w:t>C</w:t>
      </w:r>
      <w:r w:rsidR="007D751D" w:rsidRPr="00250A01">
        <w:rPr>
          <w:rFonts w:ascii="Times New Roman" w:eastAsia="Times New Roman" w:hAnsi="Times New Roman" w:cs="Times New Roman"/>
          <w:sz w:val="24"/>
          <w:szCs w:val="24"/>
          <w:lang w:val="es-ES_tradnl" w:eastAsia="es-ES"/>
        </w:rPr>
        <w:t>línica Masquelier</w:t>
      </w:r>
      <w:r w:rsidR="00BB12EE" w:rsidRPr="00250A01">
        <w:rPr>
          <w:rFonts w:ascii="Times New Roman" w:eastAsia="Times New Roman" w:hAnsi="Times New Roman" w:cs="Times New Roman"/>
          <w:sz w:val="24"/>
          <w:szCs w:val="24"/>
          <w:lang w:val="es-ES_tradnl" w:eastAsia="es-ES"/>
        </w:rPr>
        <w:t xml:space="preserve"> Medicina Integrativa</w:t>
      </w:r>
      <w:r>
        <w:rPr>
          <w:rFonts w:ascii="Times New Roman" w:eastAsia="Times New Roman" w:hAnsi="Times New Roman" w:cs="Times New Roman"/>
          <w:sz w:val="24"/>
          <w:szCs w:val="24"/>
          <w:lang w:val="es-ES_tradnl" w:eastAsia="es-ES"/>
        </w:rPr>
        <w:t xml:space="preserve"> de pacientes que acuden a tratamiento médico y nutricional en</w:t>
      </w:r>
      <w:r w:rsidR="0048566C">
        <w:rPr>
          <w:rFonts w:ascii="Times New Roman" w:eastAsia="Times New Roman" w:hAnsi="Times New Roman" w:cs="Times New Roman"/>
          <w:sz w:val="24"/>
          <w:szCs w:val="24"/>
          <w:lang w:val="es-ES_tradnl" w:eastAsia="es-ES"/>
        </w:rPr>
        <w:t xml:space="preserve"> la misma; y considerando datos de investigaciones relacionadas a algunas de las variables de interés a continuación se presentan las estimaciones de tamaño muestrales.</w:t>
      </w:r>
    </w:p>
    <w:p w14:paraId="6A2FF956" w14:textId="4D7D5226" w:rsidR="00694B20" w:rsidRDefault="00694B20">
      <w:pPr>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br w:type="page"/>
      </w:r>
    </w:p>
    <w:p w14:paraId="5BC569F3" w14:textId="1CB8B6C6" w:rsidR="00694B20" w:rsidRDefault="00694B20"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p>
    <w:tbl>
      <w:tblPr>
        <w:tblStyle w:val="Tablanormal2"/>
        <w:tblW w:w="5000" w:type="pct"/>
        <w:tblLayout w:type="fixed"/>
        <w:tblLook w:val="04A0" w:firstRow="1" w:lastRow="0" w:firstColumn="1" w:lastColumn="0" w:noHBand="0" w:noVBand="1"/>
      </w:tblPr>
      <w:tblGrid>
        <w:gridCol w:w="5669"/>
        <w:gridCol w:w="852"/>
        <w:gridCol w:w="852"/>
        <w:gridCol w:w="847"/>
      </w:tblGrid>
      <w:tr w:rsidR="00694B20" w:rsidRPr="00C30D41" w14:paraId="0FAEC4CB" w14:textId="77777777" w:rsidTr="000B32F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vAlign w:val="center"/>
            <w:hideMark/>
          </w:tcPr>
          <w:p w14:paraId="66240A5F" w14:textId="28DAC204" w:rsidR="00694B20" w:rsidRPr="00C30D41" w:rsidRDefault="00694B20" w:rsidP="00C30D41">
            <w:pPr>
              <w:tabs>
                <w:tab w:val="left" w:pos="851"/>
                <w:tab w:val="left" w:pos="1276"/>
                <w:tab w:val="left" w:pos="1843"/>
                <w:tab w:val="left" w:pos="2410"/>
                <w:tab w:val="left" w:pos="2693"/>
              </w:tabs>
              <w:jc w:val="both"/>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val="es-ES_tradnl" w:eastAsia="es-ES"/>
              </w:rPr>
              <w:t>Cuadro 1</w:t>
            </w:r>
            <w:r w:rsidRPr="00C30D41">
              <w:rPr>
                <w:rFonts w:ascii="Times New Roman" w:eastAsia="Times New Roman" w:hAnsi="Times New Roman"/>
                <w:sz w:val="20"/>
                <w:szCs w:val="24"/>
                <w:lang w:val="es-ES_tradnl" w:eastAsia="es-ES"/>
              </w:rPr>
              <w:t xml:space="preserve">. </w:t>
            </w:r>
            <w:r w:rsidRPr="00C30D41">
              <w:rPr>
                <w:rFonts w:ascii="Times New Roman" w:eastAsia="Times New Roman" w:hAnsi="Times New Roman" w:cs="Times New Roman"/>
                <w:sz w:val="20"/>
                <w:szCs w:val="24"/>
                <w:lang w:eastAsia="es-ES"/>
              </w:rPr>
              <w:t>Estimación de tamaño muestral</w:t>
            </w:r>
          </w:p>
        </w:tc>
      </w:tr>
      <w:tr w:rsidR="000B32FC" w:rsidRPr="00C30D41" w14:paraId="54727653" w14:textId="77777777" w:rsidTr="000B32FC">
        <w:trPr>
          <w:cnfStyle w:val="000000100000" w:firstRow="0" w:lastRow="0" w:firstColumn="0" w:lastColumn="0" w:oddVBand="0" w:evenVBand="0" w:oddHBand="1" w:evenHBand="0" w:firstRowFirstColumn="0" w:firstRowLastColumn="0" w:lastRowFirstColumn="0" w:lastRowLastColumn="0"/>
          <w:cantSplit/>
          <w:trHeight w:val="2819"/>
        </w:trPr>
        <w:tc>
          <w:tcPr>
            <w:cnfStyle w:val="001000000000" w:firstRow="0" w:lastRow="0" w:firstColumn="1" w:lastColumn="0" w:oddVBand="0" w:evenVBand="0" w:oddHBand="0" w:evenHBand="0" w:firstRowFirstColumn="0" w:firstRowLastColumn="0" w:lastRowFirstColumn="0" w:lastRowLastColumn="0"/>
            <w:tcW w:w="3449" w:type="pct"/>
            <w:noWrap/>
            <w:vAlign w:val="center"/>
            <w:hideMark/>
          </w:tcPr>
          <w:p w14:paraId="3EC050E6" w14:textId="77777777" w:rsidR="00694B20" w:rsidRPr="00C30D41" w:rsidRDefault="00694B20" w:rsidP="000B32FC">
            <w:pPr>
              <w:tabs>
                <w:tab w:val="left" w:pos="851"/>
                <w:tab w:val="left" w:pos="1276"/>
                <w:tab w:val="left" w:pos="1843"/>
                <w:tab w:val="left" w:pos="2410"/>
                <w:tab w:val="left" w:pos="2693"/>
              </w:tabs>
              <w:jc w:val="center"/>
              <w:rPr>
                <w:rFonts w:ascii="Times New Roman" w:eastAsia="Times New Roman" w:hAnsi="Times New Roman" w:cs="Times New Roman"/>
                <w:sz w:val="20"/>
                <w:szCs w:val="24"/>
                <w:lang w:eastAsia="es-ES"/>
              </w:rPr>
            </w:pPr>
          </w:p>
        </w:tc>
        <w:tc>
          <w:tcPr>
            <w:tcW w:w="518" w:type="pct"/>
            <w:textDirection w:val="btLr"/>
            <w:vAlign w:val="center"/>
            <w:hideMark/>
          </w:tcPr>
          <w:p w14:paraId="72472704" w14:textId="77777777" w:rsidR="00694B20" w:rsidRPr="00C30D41" w:rsidRDefault="00694B20" w:rsidP="000B32FC">
            <w:pPr>
              <w:tabs>
                <w:tab w:val="left" w:pos="851"/>
                <w:tab w:val="left" w:pos="1276"/>
                <w:tab w:val="left" w:pos="1843"/>
                <w:tab w:val="left" w:pos="2410"/>
                <w:tab w:val="left" w:pos="2693"/>
              </w:tabs>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Lactancia materna en Paraguay (MICS)</w:t>
            </w:r>
          </w:p>
        </w:tc>
        <w:tc>
          <w:tcPr>
            <w:tcW w:w="518" w:type="pct"/>
            <w:textDirection w:val="btLr"/>
            <w:vAlign w:val="center"/>
            <w:hideMark/>
          </w:tcPr>
          <w:p w14:paraId="2EB0AD94" w14:textId="77777777" w:rsidR="00694B20" w:rsidRPr="00C30D41" w:rsidRDefault="00694B20" w:rsidP="000B32FC">
            <w:pPr>
              <w:tabs>
                <w:tab w:val="left" w:pos="851"/>
                <w:tab w:val="left" w:pos="1276"/>
                <w:tab w:val="left" w:pos="1843"/>
                <w:tab w:val="left" w:pos="2410"/>
                <w:tab w:val="left" w:pos="2693"/>
              </w:tabs>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val="es-PY" w:eastAsia="es-ES"/>
              </w:rPr>
              <w:t>Celiaquía del 0,5 al 2% en Europa y Estados Unidos.</w:t>
            </w:r>
          </w:p>
        </w:tc>
        <w:tc>
          <w:tcPr>
            <w:tcW w:w="515" w:type="pct"/>
            <w:textDirection w:val="btLr"/>
            <w:vAlign w:val="center"/>
            <w:hideMark/>
          </w:tcPr>
          <w:p w14:paraId="4AFFDA9C" w14:textId="77777777" w:rsidR="00694B20" w:rsidRPr="00C30D41" w:rsidRDefault="00694B20" w:rsidP="000B32FC">
            <w:pPr>
              <w:tabs>
                <w:tab w:val="left" w:pos="851"/>
                <w:tab w:val="left" w:pos="1276"/>
                <w:tab w:val="left" w:pos="1843"/>
                <w:tab w:val="left" w:pos="2410"/>
                <w:tab w:val="left" w:pos="2693"/>
              </w:tabs>
              <w:ind w:left="113" w:right="113"/>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val="es-PY" w:eastAsia="es-ES"/>
              </w:rPr>
              <w:t>Artritis reumatoide en América latina de 1,6%.</w:t>
            </w:r>
          </w:p>
        </w:tc>
      </w:tr>
      <w:tr w:rsidR="000B32FC" w:rsidRPr="00C30D41" w14:paraId="22D76546" w14:textId="77777777" w:rsidTr="000B32FC">
        <w:trPr>
          <w:trHeight w:val="300"/>
        </w:trPr>
        <w:tc>
          <w:tcPr>
            <w:cnfStyle w:val="001000000000" w:firstRow="0" w:lastRow="0" w:firstColumn="1" w:lastColumn="0" w:oddVBand="0" w:evenVBand="0" w:oddHBand="0" w:evenHBand="0" w:firstRowFirstColumn="0" w:firstRowLastColumn="0" w:lastRowFirstColumn="0" w:lastRowLastColumn="0"/>
            <w:tcW w:w="3449" w:type="pct"/>
            <w:noWrap/>
            <w:vAlign w:val="center"/>
            <w:hideMark/>
          </w:tcPr>
          <w:p w14:paraId="46323E52" w14:textId="77777777" w:rsidR="00694B20" w:rsidRPr="00C30D41" w:rsidRDefault="00694B20" w:rsidP="000B32FC">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proofErr w:type="gramStart"/>
            <w:r w:rsidRPr="00C30D41">
              <w:rPr>
                <w:rFonts w:ascii="Times New Roman" w:eastAsia="Times New Roman" w:hAnsi="Times New Roman" w:cs="Times New Roman"/>
                <w:b w:val="0"/>
                <w:sz w:val="20"/>
                <w:szCs w:val="24"/>
                <w:lang w:eastAsia="es-ES"/>
              </w:rPr>
              <w:t>Total</w:t>
            </w:r>
            <w:proofErr w:type="gramEnd"/>
            <w:r w:rsidRPr="00C30D41">
              <w:rPr>
                <w:rFonts w:ascii="Times New Roman" w:eastAsia="Times New Roman" w:hAnsi="Times New Roman" w:cs="Times New Roman"/>
                <w:b w:val="0"/>
                <w:sz w:val="20"/>
                <w:szCs w:val="24"/>
                <w:lang w:eastAsia="es-ES"/>
              </w:rPr>
              <w:t xml:space="preserve"> de la población (N)</w:t>
            </w:r>
          </w:p>
        </w:tc>
        <w:tc>
          <w:tcPr>
            <w:tcW w:w="518" w:type="pct"/>
            <w:noWrap/>
            <w:vAlign w:val="center"/>
            <w:hideMark/>
          </w:tcPr>
          <w:p w14:paraId="2535BCB9"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500</w:t>
            </w:r>
          </w:p>
        </w:tc>
        <w:tc>
          <w:tcPr>
            <w:tcW w:w="518" w:type="pct"/>
            <w:noWrap/>
            <w:vAlign w:val="center"/>
            <w:hideMark/>
          </w:tcPr>
          <w:p w14:paraId="1995CFFD"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500</w:t>
            </w:r>
          </w:p>
        </w:tc>
        <w:tc>
          <w:tcPr>
            <w:tcW w:w="515" w:type="pct"/>
            <w:noWrap/>
            <w:vAlign w:val="center"/>
            <w:hideMark/>
          </w:tcPr>
          <w:p w14:paraId="2358DB07"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500</w:t>
            </w:r>
          </w:p>
        </w:tc>
      </w:tr>
      <w:tr w:rsidR="000B32FC" w:rsidRPr="00C30D41" w14:paraId="57B9BD9B" w14:textId="77777777" w:rsidTr="000B32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9" w:type="pct"/>
            <w:noWrap/>
            <w:vAlign w:val="center"/>
            <w:hideMark/>
          </w:tcPr>
          <w:p w14:paraId="3C54FE14" w14:textId="77777777" w:rsidR="00694B20" w:rsidRPr="00C30D41" w:rsidRDefault="00694B20" w:rsidP="000B32FC">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Nivel de confianza o seguridad (1-α)</w:t>
            </w:r>
          </w:p>
        </w:tc>
        <w:tc>
          <w:tcPr>
            <w:tcW w:w="518" w:type="pct"/>
            <w:noWrap/>
            <w:vAlign w:val="center"/>
            <w:hideMark/>
          </w:tcPr>
          <w:p w14:paraId="6AC5BAEB"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95%</w:t>
            </w:r>
          </w:p>
        </w:tc>
        <w:tc>
          <w:tcPr>
            <w:tcW w:w="518" w:type="pct"/>
            <w:noWrap/>
            <w:vAlign w:val="center"/>
            <w:hideMark/>
          </w:tcPr>
          <w:p w14:paraId="3EA0B15F"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95%</w:t>
            </w:r>
          </w:p>
        </w:tc>
        <w:tc>
          <w:tcPr>
            <w:tcW w:w="515" w:type="pct"/>
            <w:noWrap/>
            <w:vAlign w:val="center"/>
            <w:hideMark/>
          </w:tcPr>
          <w:p w14:paraId="35C167D9"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95%</w:t>
            </w:r>
          </w:p>
        </w:tc>
      </w:tr>
      <w:tr w:rsidR="000B32FC" w:rsidRPr="00C30D41" w14:paraId="1F22A141" w14:textId="77777777" w:rsidTr="000B32FC">
        <w:trPr>
          <w:trHeight w:val="300"/>
        </w:trPr>
        <w:tc>
          <w:tcPr>
            <w:cnfStyle w:val="001000000000" w:firstRow="0" w:lastRow="0" w:firstColumn="1" w:lastColumn="0" w:oddVBand="0" w:evenVBand="0" w:oddHBand="0" w:evenHBand="0" w:firstRowFirstColumn="0" w:firstRowLastColumn="0" w:lastRowFirstColumn="0" w:lastRowLastColumn="0"/>
            <w:tcW w:w="3449" w:type="pct"/>
            <w:noWrap/>
            <w:vAlign w:val="center"/>
            <w:hideMark/>
          </w:tcPr>
          <w:p w14:paraId="0BABD1FB" w14:textId="77777777" w:rsidR="00694B20" w:rsidRPr="00C30D41" w:rsidRDefault="00694B20" w:rsidP="000B32FC">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Precisión (d)</w:t>
            </w:r>
          </w:p>
        </w:tc>
        <w:tc>
          <w:tcPr>
            <w:tcW w:w="518" w:type="pct"/>
            <w:noWrap/>
            <w:vAlign w:val="center"/>
            <w:hideMark/>
          </w:tcPr>
          <w:p w14:paraId="68221B50"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5%</w:t>
            </w:r>
          </w:p>
        </w:tc>
        <w:tc>
          <w:tcPr>
            <w:tcW w:w="518" w:type="pct"/>
            <w:noWrap/>
            <w:vAlign w:val="center"/>
            <w:hideMark/>
          </w:tcPr>
          <w:p w14:paraId="7F7EB5B5"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5%</w:t>
            </w:r>
          </w:p>
        </w:tc>
        <w:tc>
          <w:tcPr>
            <w:tcW w:w="515" w:type="pct"/>
            <w:noWrap/>
            <w:vAlign w:val="center"/>
            <w:hideMark/>
          </w:tcPr>
          <w:p w14:paraId="3B0DE54D"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5%</w:t>
            </w:r>
          </w:p>
        </w:tc>
      </w:tr>
      <w:tr w:rsidR="000B32FC" w:rsidRPr="00C30D41" w14:paraId="2EA135AA" w14:textId="77777777" w:rsidTr="000B32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9" w:type="pct"/>
            <w:noWrap/>
            <w:vAlign w:val="center"/>
            <w:hideMark/>
          </w:tcPr>
          <w:p w14:paraId="0E90EBC5" w14:textId="77777777" w:rsidR="00694B20" w:rsidRPr="00C30D41" w:rsidRDefault="00694B20" w:rsidP="000B32FC">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Proporción (valor aproximado del parámetro que queremos medir)</w:t>
            </w:r>
          </w:p>
        </w:tc>
        <w:tc>
          <w:tcPr>
            <w:tcW w:w="518" w:type="pct"/>
            <w:noWrap/>
            <w:vAlign w:val="center"/>
            <w:hideMark/>
          </w:tcPr>
          <w:p w14:paraId="0108A553"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31,3%</w:t>
            </w:r>
          </w:p>
        </w:tc>
        <w:tc>
          <w:tcPr>
            <w:tcW w:w="518" w:type="pct"/>
            <w:noWrap/>
            <w:vAlign w:val="center"/>
            <w:hideMark/>
          </w:tcPr>
          <w:p w14:paraId="43BB23C4"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2,0%</w:t>
            </w:r>
          </w:p>
        </w:tc>
        <w:tc>
          <w:tcPr>
            <w:tcW w:w="515" w:type="pct"/>
            <w:noWrap/>
            <w:vAlign w:val="center"/>
            <w:hideMark/>
          </w:tcPr>
          <w:p w14:paraId="7D57DC09"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1,6%</w:t>
            </w:r>
          </w:p>
        </w:tc>
      </w:tr>
      <w:tr w:rsidR="000B32FC" w:rsidRPr="00C30D41" w14:paraId="5A66209E" w14:textId="77777777" w:rsidTr="000B32FC">
        <w:trPr>
          <w:trHeight w:val="300"/>
        </w:trPr>
        <w:tc>
          <w:tcPr>
            <w:cnfStyle w:val="001000000000" w:firstRow="0" w:lastRow="0" w:firstColumn="1" w:lastColumn="0" w:oddVBand="0" w:evenVBand="0" w:oddHBand="0" w:evenHBand="0" w:firstRowFirstColumn="0" w:firstRowLastColumn="0" w:lastRowFirstColumn="0" w:lastRowLastColumn="0"/>
            <w:tcW w:w="3449" w:type="pct"/>
            <w:noWrap/>
            <w:vAlign w:val="center"/>
            <w:hideMark/>
          </w:tcPr>
          <w:p w14:paraId="79947FEA" w14:textId="53F82DE7" w:rsidR="00694B20" w:rsidRPr="00C30D41" w:rsidRDefault="00694B20" w:rsidP="000B32FC">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Tamaño muestral (n)</w:t>
            </w:r>
          </w:p>
        </w:tc>
        <w:tc>
          <w:tcPr>
            <w:tcW w:w="518" w:type="pct"/>
            <w:noWrap/>
            <w:vAlign w:val="center"/>
            <w:hideMark/>
          </w:tcPr>
          <w:p w14:paraId="746F0454"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199,2</w:t>
            </w:r>
          </w:p>
        </w:tc>
        <w:tc>
          <w:tcPr>
            <w:tcW w:w="518" w:type="pct"/>
            <w:noWrap/>
            <w:vAlign w:val="center"/>
            <w:hideMark/>
          </w:tcPr>
          <w:p w14:paraId="6205F25D"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28,5</w:t>
            </w:r>
          </w:p>
        </w:tc>
        <w:tc>
          <w:tcPr>
            <w:tcW w:w="515" w:type="pct"/>
            <w:noWrap/>
            <w:vAlign w:val="center"/>
            <w:hideMark/>
          </w:tcPr>
          <w:p w14:paraId="192FD0B3"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23,1</w:t>
            </w:r>
          </w:p>
        </w:tc>
      </w:tr>
      <w:tr w:rsidR="000B32FC" w:rsidRPr="00C30D41" w14:paraId="570A5FB2" w14:textId="77777777" w:rsidTr="000B32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9" w:type="pct"/>
            <w:noWrap/>
            <w:vAlign w:val="center"/>
            <w:hideMark/>
          </w:tcPr>
          <w:p w14:paraId="1AFE3314" w14:textId="50AEB9DA" w:rsidR="00694B20" w:rsidRPr="00C30D41" w:rsidRDefault="00694B20" w:rsidP="000B32FC">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Proporción esperada de pérdidas (R)</w:t>
            </w:r>
          </w:p>
        </w:tc>
        <w:tc>
          <w:tcPr>
            <w:tcW w:w="518" w:type="pct"/>
            <w:noWrap/>
            <w:vAlign w:val="center"/>
            <w:hideMark/>
          </w:tcPr>
          <w:p w14:paraId="3151BF7F"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10%</w:t>
            </w:r>
          </w:p>
        </w:tc>
        <w:tc>
          <w:tcPr>
            <w:tcW w:w="518" w:type="pct"/>
            <w:noWrap/>
            <w:vAlign w:val="center"/>
            <w:hideMark/>
          </w:tcPr>
          <w:p w14:paraId="282C27D5"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10%</w:t>
            </w:r>
          </w:p>
        </w:tc>
        <w:tc>
          <w:tcPr>
            <w:tcW w:w="515" w:type="pct"/>
            <w:noWrap/>
            <w:vAlign w:val="center"/>
            <w:hideMark/>
          </w:tcPr>
          <w:p w14:paraId="4100CECD" w14:textId="77777777" w:rsidR="00694B20" w:rsidRPr="00C30D41" w:rsidRDefault="00694B20" w:rsidP="000B32FC">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10%</w:t>
            </w:r>
          </w:p>
        </w:tc>
      </w:tr>
      <w:tr w:rsidR="000B32FC" w:rsidRPr="00C30D41" w14:paraId="47D5E64C" w14:textId="77777777" w:rsidTr="000B32FC">
        <w:trPr>
          <w:trHeight w:val="300"/>
        </w:trPr>
        <w:tc>
          <w:tcPr>
            <w:cnfStyle w:val="001000000000" w:firstRow="0" w:lastRow="0" w:firstColumn="1" w:lastColumn="0" w:oddVBand="0" w:evenVBand="0" w:oddHBand="0" w:evenHBand="0" w:firstRowFirstColumn="0" w:firstRowLastColumn="0" w:lastRowFirstColumn="0" w:lastRowLastColumn="0"/>
            <w:tcW w:w="3449" w:type="pct"/>
            <w:noWrap/>
            <w:vAlign w:val="center"/>
            <w:hideMark/>
          </w:tcPr>
          <w:p w14:paraId="4406059B" w14:textId="1C6FCD8E" w:rsidR="00694B20" w:rsidRPr="00C30D41" w:rsidRDefault="00694B20" w:rsidP="000B32FC">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Muestra ajustada a las pérdidas</w:t>
            </w:r>
          </w:p>
        </w:tc>
        <w:tc>
          <w:tcPr>
            <w:tcW w:w="518" w:type="pct"/>
            <w:noWrap/>
            <w:vAlign w:val="center"/>
            <w:hideMark/>
          </w:tcPr>
          <w:p w14:paraId="6987BDD8"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221,3</w:t>
            </w:r>
          </w:p>
        </w:tc>
        <w:tc>
          <w:tcPr>
            <w:tcW w:w="518" w:type="pct"/>
            <w:noWrap/>
            <w:vAlign w:val="center"/>
            <w:hideMark/>
          </w:tcPr>
          <w:p w14:paraId="178AE894"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31,6</w:t>
            </w:r>
          </w:p>
        </w:tc>
        <w:tc>
          <w:tcPr>
            <w:tcW w:w="515" w:type="pct"/>
            <w:noWrap/>
            <w:vAlign w:val="center"/>
            <w:hideMark/>
          </w:tcPr>
          <w:p w14:paraId="470938D4" w14:textId="77777777" w:rsidR="00694B20" w:rsidRPr="00C30D41" w:rsidRDefault="00694B20" w:rsidP="000B32FC">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25,7</w:t>
            </w:r>
          </w:p>
        </w:tc>
      </w:tr>
    </w:tbl>
    <w:p w14:paraId="096D8144" w14:textId="77777777" w:rsidR="00694B20" w:rsidRDefault="00694B20"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p>
    <w:p w14:paraId="30BD1F8D" w14:textId="4FC2DD08" w:rsidR="000B32FC" w:rsidRDefault="000B32FC"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commentRangeStart w:id="67"/>
      <w:r>
        <w:rPr>
          <w:rFonts w:ascii="Times New Roman" w:eastAsia="Times New Roman" w:hAnsi="Times New Roman" w:cs="Times New Roman"/>
          <w:sz w:val="24"/>
          <w:szCs w:val="24"/>
          <w:lang w:val="es-ES_tradnl" w:eastAsia="es-ES"/>
        </w:rPr>
        <w:t>Si bien el diseño del presente estudio es descriptivo</w:t>
      </w:r>
      <w:commentRangeEnd w:id="67"/>
      <w:r w:rsidR="009C6443">
        <w:rPr>
          <w:rStyle w:val="Refdecomentario"/>
        </w:rPr>
        <w:commentReference w:id="67"/>
      </w:r>
      <w:r>
        <w:rPr>
          <w:rFonts w:ascii="Times New Roman" w:eastAsia="Times New Roman" w:hAnsi="Times New Roman" w:cs="Times New Roman"/>
          <w:sz w:val="24"/>
          <w:szCs w:val="24"/>
          <w:lang w:val="es-ES_tradnl" w:eastAsia="es-ES"/>
        </w:rPr>
        <w:t>, pero atendiendo que el último objetivo específico es la explorar relación entre las variables de interés, c</w:t>
      </w:r>
      <w:r w:rsidR="00694B20">
        <w:rPr>
          <w:rFonts w:ascii="Times New Roman" w:eastAsia="Times New Roman" w:hAnsi="Times New Roman" w:cs="Times New Roman"/>
          <w:sz w:val="24"/>
          <w:szCs w:val="24"/>
          <w:lang w:val="es-ES_tradnl" w:eastAsia="es-ES"/>
        </w:rPr>
        <w:t xml:space="preserve">omo alternativa de estimación de tamaño muestral </w:t>
      </w:r>
      <w:r>
        <w:rPr>
          <w:rFonts w:ascii="Times New Roman" w:eastAsia="Times New Roman" w:hAnsi="Times New Roman" w:cs="Times New Roman"/>
          <w:sz w:val="24"/>
          <w:szCs w:val="24"/>
          <w:lang w:val="es-ES_tradnl" w:eastAsia="es-ES"/>
        </w:rPr>
        <w:t xml:space="preserve">se estimó a modo de ensayo cuánto sería el </w:t>
      </w:r>
      <w:r w:rsidR="0030562A">
        <w:rPr>
          <w:rFonts w:ascii="Times New Roman" w:eastAsia="Times New Roman" w:hAnsi="Times New Roman" w:cs="Times New Roman"/>
          <w:sz w:val="24"/>
          <w:szCs w:val="24"/>
          <w:lang w:val="es-ES_tradnl" w:eastAsia="es-ES"/>
        </w:rPr>
        <w:t>número</w:t>
      </w:r>
      <w:r>
        <w:rPr>
          <w:rFonts w:ascii="Times New Roman" w:eastAsia="Times New Roman" w:hAnsi="Times New Roman" w:cs="Times New Roman"/>
          <w:sz w:val="24"/>
          <w:szCs w:val="24"/>
          <w:lang w:val="es-ES_tradnl" w:eastAsia="es-ES"/>
        </w:rPr>
        <w:t xml:space="preserve"> mínimo a considerar desde un punto de vista analítico. </w:t>
      </w:r>
    </w:p>
    <w:p w14:paraId="57A1E7CF" w14:textId="62702DBA" w:rsidR="00694B20" w:rsidRDefault="000B32FC"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Entonces, basándose en un estudio donde se obtuvieron resultados de prevalencia de enfermedad celiaca y el rol protector de la lactancia materna; cuyos hallazgos eran una P1=</w:t>
      </w:r>
      <w:r w:rsidRPr="000B32FC">
        <w:rPr>
          <w:rFonts w:ascii="Times New Roman" w:eastAsia="Times New Roman" w:hAnsi="Times New Roman" w:cs="Times New Roman"/>
          <w:sz w:val="24"/>
          <w:szCs w:val="24"/>
          <w:lang w:val="es-ES_tradnl" w:eastAsia="es-ES"/>
        </w:rPr>
        <w:t>2% de prevalencia de Enfe</w:t>
      </w:r>
      <w:r>
        <w:rPr>
          <w:rFonts w:ascii="Times New Roman" w:eastAsia="Times New Roman" w:hAnsi="Times New Roman" w:cs="Times New Roman"/>
          <w:sz w:val="24"/>
          <w:szCs w:val="24"/>
          <w:lang w:val="es-ES_tradnl" w:eastAsia="es-ES"/>
        </w:rPr>
        <w:t>rmedad celiaca en Europa y EEUU; y una P2=</w:t>
      </w:r>
      <w:r w:rsidRPr="000B32FC">
        <w:rPr>
          <w:rFonts w:ascii="Times New Roman" w:eastAsia="Times New Roman" w:hAnsi="Times New Roman" w:cs="Times New Roman"/>
          <w:sz w:val="24"/>
          <w:szCs w:val="24"/>
          <w:lang w:val="es-ES_tradnl" w:eastAsia="es-ES"/>
        </w:rPr>
        <w:t xml:space="preserve">1% considerando que la lactancia materna tiene un rol protector sobre la enfermedad celiaca, </w:t>
      </w:r>
      <w:r>
        <w:rPr>
          <w:rFonts w:ascii="Times New Roman" w:eastAsia="Times New Roman" w:hAnsi="Times New Roman" w:cs="Times New Roman"/>
          <w:sz w:val="24"/>
          <w:szCs w:val="24"/>
          <w:lang w:val="es-ES_tradnl" w:eastAsia="es-ES"/>
        </w:rPr>
        <w:t>existiendo</w:t>
      </w:r>
      <w:r w:rsidRPr="000B32FC">
        <w:rPr>
          <w:rFonts w:ascii="Times New Roman" w:eastAsia="Times New Roman" w:hAnsi="Times New Roman" w:cs="Times New Roman"/>
          <w:sz w:val="24"/>
          <w:szCs w:val="24"/>
          <w:lang w:val="es-ES_tradnl" w:eastAsia="es-ES"/>
        </w:rPr>
        <w:t xml:space="preserve"> una reducción de un 52% de riesgo de desarrollarla en aquellos lactantes que están con </w:t>
      </w:r>
      <w:r>
        <w:rPr>
          <w:rFonts w:ascii="Times New Roman" w:eastAsia="Times New Roman" w:hAnsi="Times New Roman" w:cs="Times New Roman"/>
          <w:sz w:val="24"/>
          <w:szCs w:val="24"/>
          <w:lang w:val="es-ES_tradnl" w:eastAsia="es-ES"/>
        </w:rPr>
        <w:t>lactancia materna</w:t>
      </w:r>
      <w:r w:rsidRPr="000B32FC">
        <w:rPr>
          <w:rFonts w:ascii="Times New Roman" w:eastAsia="Times New Roman" w:hAnsi="Times New Roman" w:cs="Times New Roman"/>
          <w:sz w:val="24"/>
          <w:szCs w:val="24"/>
          <w:lang w:val="es-ES_tradnl" w:eastAsia="es-ES"/>
        </w:rPr>
        <w:t xml:space="preserve"> al momento de exponerse a alimentación con gluten.</w:t>
      </w:r>
    </w:p>
    <w:tbl>
      <w:tblPr>
        <w:tblStyle w:val="Tabladelista2"/>
        <w:tblW w:w="5000" w:type="pct"/>
        <w:tblLayout w:type="fixed"/>
        <w:tblLook w:val="04A0" w:firstRow="1" w:lastRow="0" w:firstColumn="1" w:lastColumn="0" w:noHBand="0" w:noVBand="1"/>
      </w:tblPr>
      <w:tblGrid>
        <w:gridCol w:w="6944"/>
        <w:gridCol w:w="1276"/>
      </w:tblGrid>
      <w:tr w:rsidR="00713D38" w:rsidRPr="00C30D41" w14:paraId="0F32ECBA" w14:textId="77777777" w:rsidTr="00713D3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24" w:type="pct"/>
            <w:shd w:val="clear" w:color="auto" w:fill="auto"/>
            <w:noWrap/>
            <w:vAlign w:val="center"/>
          </w:tcPr>
          <w:p w14:paraId="5695A5A2" w14:textId="467D2EBF" w:rsidR="00713D38" w:rsidRPr="00C30D41" w:rsidRDefault="00713D38" w:rsidP="00713D38">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sz w:val="20"/>
                <w:szCs w:val="24"/>
                <w:lang w:val="es-ES_tradnl" w:eastAsia="es-ES"/>
              </w:rPr>
              <w:t>Cuadro 2</w:t>
            </w:r>
            <w:r w:rsidRPr="00C30D41">
              <w:rPr>
                <w:rFonts w:ascii="Times New Roman" w:eastAsia="Times New Roman" w:hAnsi="Times New Roman"/>
                <w:sz w:val="20"/>
                <w:szCs w:val="24"/>
                <w:lang w:val="es-ES_tradnl" w:eastAsia="es-ES"/>
              </w:rPr>
              <w:t xml:space="preserve">. </w:t>
            </w:r>
            <w:r w:rsidRPr="00C30D41">
              <w:rPr>
                <w:rFonts w:ascii="Times New Roman" w:eastAsia="Times New Roman" w:hAnsi="Times New Roman" w:cs="Times New Roman"/>
                <w:sz w:val="20"/>
                <w:szCs w:val="24"/>
                <w:lang w:eastAsia="es-ES"/>
              </w:rPr>
              <w:t>Estimación de tamaño muestral alternativo exploratorio</w:t>
            </w:r>
          </w:p>
        </w:tc>
        <w:tc>
          <w:tcPr>
            <w:tcW w:w="776" w:type="pct"/>
            <w:shd w:val="clear" w:color="auto" w:fill="auto"/>
            <w:noWrap/>
            <w:vAlign w:val="center"/>
          </w:tcPr>
          <w:p w14:paraId="46002908" w14:textId="77777777" w:rsidR="00713D38" w:rsidRPr="00C30D41" w:rsidRDefault="00713D38" w:rsidP="00713D38">
            <w:pPr>
              <w:tabs>
                <w:tab w:val="left" w:pos="851"/>
                <w:tab w:val="left" w:pos="1276"/>
                <w:tab w:val="left" w:pos="1843"/>
                <w:tab w:val="left" w:pos="2410"/>
                <w:tab w:val="left" w:pos="2693"/>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p>
        </w:tc>
      </w:tr>
      <w:tr w:rsidR="00694B20" w:rsidRPr="00C30D41" w14:paraId="064E918C" w14:textId="77777777" w:rsidTr="00713D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24" w:type="pct"/>
            <w:shd w:val="clear" w:color="auto" w:fill="auto"/>
            <w:noWrap/>
            <w:vAlign w:val="center"/>
            <w:hideMark/>
          </w:tcPr>
          <w:p w14:paraId="4CAD0E39" w14:textId="12092FF4" w:rsidR="00694B20" w:rsidRPr="00C30D41" w:rsidRDefault="00694B20" w:rsidP="00713D38">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Nivel de confianza o seguridad (1-α)</w:t>
            </w:r>
          </w:p>
        </w:tc>
        <w:tc>
          <w:tcPr>
            <w:tcW w:w="776" w:type="pct"/>
            <w:shd w:val="clear" w:color="auto" w:fill="auto"/>
            <w:noWrap/>
            <w:vAlign w:val="center"/>
            <w:hideMark/>
          </w:tcPr>
          <w:p w14:paraId="26076F89" w14:textId="77777777" w:rsidR="00694B20" w:rsidRPr="00C30D41" w:rsidRDefault="00694B20" w:rsidP="00713D38">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95%</w:t>
            </w:r>
          </w:p>
        </w:tc>
      </w:tr>
      <w:tr w:rsidR="00694B20" w:rsidRPr="00C30D41" w14:paraId="39790231" w14:textId="77777777" w:rsidTr="00713D38">
        <w:trPr>
          <w:trHeight w:val="300"/>
        </w:trPr>
        <w:tc>
          <w:tcPr>
            <w:cnfStyle w:val="001000000000" w:firstRow="0" w:lastRow="0" w:firstColumn="1" w:lastColumn="0" w:oddVBand="0" w:evenVBand="0" w:oddHBand="0" w:evenHBand="0" w:firstRowFirstColumn="0" w:firstRowLastColumn="0" w:lastRowFirstColumn="0" w:lastRowLastColumn="0"/>
            <w:tcW w:w="4224" w:type="pct"/>
            <w:shd w:val="clear" w:color="auto" w:fill="auto"/>
            <w:noWrap/>
            <w:vAlign w:val="center"/>
            <w:hideMark/>
          </w:tcPr>
          <w:p w14:paraId="03F16937" w14:textId="5CD898DD" w:rsidR="00694B20" w:rsidRPr="00C30D41" w:rsidRDefault="00694B20" w:rsidP="00713D38">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Poder estadístico</w:t>
            </w:r>
          </w:p>
        </w:tc>
        <w:tc>
          <w:tcPr>
            <w:tcW w:w="776" w:type="pct"/>
            <w:shd w:val="clear" w:color="auto" w:fill="auto"/>
            <w:noWrap/>
            <w:vAlign w:val="center"/>
            <w:hideMark/>
          </w:tcPr>
          <w:p w14:paraId="5F5E2331" w14:textId="77777777" w:rsidR="00694B20" w:rsidRPr="00C30D41" w:rsidRDefault="00694B20" w:rsidP="00713D38">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80%</w:t>
            </w:r>
          </w:p>
        </w:tc>
      </w:tr>
      <w:tr w:rsidR="00694B20" w:rsidRPr="00C30D41" w14:paraId="3F1CBC19" w14:textId="77777777" w:rsidTr="00713D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24" w:type="pct"/>
            <w:shd w:val="clear" w:color="auto" w:fill="auto"/>
            <w:noWrap/>
            <w:vAlign w:val="center"/>
            <w:hideMark/>
          </w:tcPr>
          <w:p w14:paraId="7255E126" w14:textId="77777777" w:rsidR="00694B20" w:rsidRPr="00C30D41" w:rsidRDefault="00694B20" w:rsidP="00713D38">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P1 (proporción en el grupo de referencia, placebo, control o tratamiento habitual)</w:t>
            </w:r>
          </w:p>
        </w:tc>
        <w:tc>
          <w:tcPr>
            <w:tcW w:w="776" w:type="pct"/>
            <w:shd w:val="clear" w:color="auto" w:fill="auto"/>
            <w:noWrap/>
            <w:vAlign w:val="center"/>
            <w:hideMark/>
          </w:tcPr>
          <w:p w14:paraId="63AB565B" w14:textId="77777777" w:rsidR="00694B20" w:rsidRPr="00C30D41" w:rsidRDefault="00694B20" w:rsidP="00713D38">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2%</w:t>
            </w:r>
          </w:p>
        </w:tc>
      </w:tr>
      <w:tr w:rsidR="00694B20" w:rsidRPr="00C30D41" w14:paraId="7FC8E45F" w14:textId="77777777" w:rsidTr="00713D38">
        <w:trPr>
          <w:trHeight w:val="300"/>
        </w:trPr>
        <w:tc>
          <w:tcPr>
            <w:cnfStyle w:val="001000000000" w:firstRow="0" w:lastRow="0" w:firstColumn="1" w:lastColumn="0" w:oddVBand="0" w:evenVBand="0" w:oddHBand="0" w:evenHBand="0" w:firstRowFirstColumn="0" w:firstRowLastColumn="0" w:lastRowFirstColumn="0" w:lastRowLastColumn="0"/>
            <w:tcW w:w="4224" w:type="pct"/>
            <w:shd w:val="clear" w:color="auto" w:fill="auto"/>
            <w:noWrap/>
            <w:vAlign w:val="center"/>
            <w:hideMark/>
          </w:tcPr>
          <w:p w14:paraId="6D5FB7B5" w14:textId="0BA532D4" w:rsidR="00694B20" w:rsidRPr="00C30D41" w:rsidRDefault="00694B20" w:rsidP="00713D38">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P2 (proporción en el grupo del nuevo tratamiento, intervención o técnica)</w:t>
            </w:r>
          </w:p>
        </w:tc>
        <w:tc>
          <w:tcPr>
            <w:tcW w:w="776" w:type="pct"/>
            <w:shd w:val="clear" w:color="auto" w:fill="auto"/>
            <w:noWrap/>
            <w:vAlign w:val="center"/>
            <w:hideMark/>
          </w:tcPr>
          <w:p w14:paraId="0C179557" w14:textId="77777777" w:rsidR="00694B20" w:rsidRPr="00C30D41" w:rsidRDefault="00694B20" w:rsidP="00713D38">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1%</w:t>
            </w:r>
          </w:p>
        </w:tc>
      </w:tr>
      <w:tr w:rsidR="00694B20" w:rsidRPr="00C30D41" w14:paraId="6B64237B" w14:textId="77777777" w:rsidTr="00713D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24" w:type="pct"/>
            <w:shd w:val="clear" w:color="auto" w:fill="auto"/>
            <w:noWrap/>
            <w:vAlign w:val="center"/>
            <w:hideMark/>
          </w:tcPr>
          <w:p w14:paraId="3CD58EFE" w14:textId="6638EFC2" w:rsidR="00694B20" w:rsidRPr="00C30D41" w:rsidRDefault="00713D38" w:rsidP="00713D38">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 xml:space="preserve">Tamaño muestral </w:t>
            </w:r>
            <w:r w:rsidR="00694B20" w:rsidRPr="00C30D41">
              <w:rPr>
                <w:rFonts w:ascii="Times New Roman" w:eastAsia="Times New Roman" w:hAnsi="Times New Roman" w:cs="Times New Roman"/>
                <w:b w:val="0"/>
                <w:sz w:val="20"/>
                <w:szCs w:val="24"/>
                <w:lang w:eastAsia="es-ES"/>
              </w:rPr>
              <w:t>(n)</w:t>
            </w:r>
          </w:p>
        </w:tc>
        <w:tc>
          <w:tcPr>
            <w:tcW w:w="776" w:type="pct"/>
            <w:shd w:val="clear" w:color="auto" w:fill="auto"/>
            <w:noWrap/>
            <w:vAlign w:val="center"/>
            <w:hideMark/>
          </w:tcPr>
          <w:p w14:paraId="67DB8402" w14:textId="43F873C4" w:rsidR="00694B20" w:rsidRPr="00C30D41" w:rsidRDefault="00694B20" w:rsidP="00713D38">
            <w:pPr>
              <w:tabs>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2318,85</w:t>
            </w:r>
          </w:p>
        </w:tc>
      </w:tr>
      <w:tr w:rsidR="00694B20" w:rsidRPr="00C30D41" w14:paraId="23164E82" w14:textId="77777777" w:rsidTr="00713D38">
        <w:trPr>
          <w:trHeight w:val="300"/>
        </w:trPr>
        <w:tc>
          <w:tcPr>
            <w:cnfStyle w:val="001000000000" w:firstRow="0" w:lastRow="0" w:firstColumn="1" w:lastColumn="0" w:oddVBand="0" w:evenVBand="0" w:oddHBand="0" w:evenHBand="0" w:firstRowFirstColumn="0" w:firstRowLastColumn="0" w:lastRowFirstColumn="0" w:lastRowLastColumn="0"/>
            <w:tcW w:w="4224" w:type="pct"/>
            <w:shd w:val="clear" w:color="auto" w:fill="auto"/>
            <w:noWrap/>
            <w:vAlign w:val="center"/>
            <w:hideMark/>
          </w:tcPr>
          <w:p w14:paraId="726185EA" w14:textId="09F00E81" w:rsidR="00694B20" w:rsidRPr="00C30D41" w:rsidRDefault="00694B20" w:rsidP="00713D38">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b w:val="0"/>
                <w:sz w:val="20"/>
                <w:szCs w:val="24"/>
                <w:lang w:eastAsia="es-ES"/>
              </w:rPr>
              <w:t>Proporción</w:t>
            </w:r>
            <w:r w:rsidRPr="00C30D41">
              <w:rPr>
                <w:rFonts w:ascii="Times New Roman" w:eastAsia="Times New Roman" w:hAnsi="Times New Roman" w:cs="Times New Roman"/>
                <w:b w:val="0"/>
                <w:sz w:val="20"/>
                <w:szCs w:val="24"/>
                <w:lang w:eastAsia="es-ES"/>
              </w:rPr>
              <w:t xml:space="preserve"> esperada de pérdidas ( R )</w:t>
            </w:r>
          </w:p>
        </w:tc>
        <w:tc>
          <w:tcPr>
            <w:tcW w:w="776" w:type="pct"/>
            <w:shd w:val="clear" w:color="auto" w:fill="auto"/>
            <w:noWrap/>
            <w:vAlign w:val="center"/>
            <w:hideMark/>
          </w:tcPr>
          <w:p w14:paraId="225B4943" w14:textId="77777777" w:rsidR="00694B20" w:rsidRPr="00C30D41" w:rsidRDefault="00694B20" w:rsidP="00713D38">
            <w:pPr>
              <w:tabs>
                <w:tab w:val="left" w:pos="851"/>
                <w:tab w:val="left" w:pos="1276"/>
                <w:tab w:val="left" w:pos="1843"/>
                <w:tab w:val="left" w:pos="2410"/>
                <w:tab w:val="left" w:pos="2693"/>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10%</w:t>
            </w:r>
          </w:p>
        </w:tc>
      </w:tr>
      <w:tr w:rsidR="00694B20" w:rsidRPr="00C30D41" w14:paraId="728376C0" w14:textId="77777777" w:rsidTr="00713D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24" w:type="pct"/>
            <w:shd w:val="clear" w:color="auto" w:fill="auto"/>
            <w:noWrap/>
            <w:vAlign w:val="center"/>
            <w:hideMark/>
          </w:tcPr>
          <w:p w14:paraId="1F062FE4" w14:textId="7E579887" w:rsidR="00694B20" w:rsidRPr="00C30D41" w:rsidRDefault="00713D38" w:rsidP="00713D38">
            <w:pPr>
              <w:tabs>
                <w:tab w:val="left" w:pos="851"/>
                <w:tab w:val="left" w:pos="1276"/>
                <w:tab w:val="left" w:pos="1843"/>
                <w:tab w:val="left" w:pos="2410"/>
                <w:tab w:val="left" w:pos="2693"/>
              </w:tabs>
              <w:rPr>
                <w:rFonts w:ascii="Times New Roman" w:eastAsia="Times New Roman" w:hAnsi="Times New Roman" w:cs="Times New Roman"/>
                <w:b w:val="0"/>
                <w:sz w:val="20"/>
                <w:szCs w:val="24"/>
                <w:lang w:eastAsia="es-ES"/>
              </w:rPr>
            </w:pPr>
            <w:r w:rsidRPr="00C30D41">
              <w:rPr>
                <w:rFonts w:ascii="Times New Roman" w:eastAsia="Times New Roman" w:hAnsi="Times New Roman" w:cs="Times New Roman"/>
                <w:b w:val="0"/>
                <w:sz w:val="20"/>
                <w:szCs w:val="24"/>
                <w:lang w:eastAsia="es-ES"/>
              </w:rPr>
              <w:t>Muestra ajustada a las pérdidas</w:t>
            </w:r>
          </w:p>
        </w:tc>
        <w:tc>
          <w:tcPr>
            <w:tcW w:w="776" w:type="pct"/>
            <w:shd w:val="clear" w:color="auto" w:fill="auto"/>
            <w:noWrap/>
            <w:vAlign w:val="center"/>
            <w:hideMark/>
          </w:tcPr>
          <w:p w14:paraId="4B6811E6" w14:textId="231DB13A" w:rsidR="00694B20" w:rsidRPr="00C30D41" w:rsidRDefault="00694B20" w:rsidP="00713D38">
            <w:pPr>
              <w:tabs>
                <w:tab w:val="left" w:pos="851"/>
                <w:tab w:val="left" w:pos="1276"/>
                <w:tab w:val="left" w:pos="1843"/>
                <w:tab w:val="left" w:pos="2410"/>
                <w:tab w:val="left" w:pos="2693"/>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4"/>
                <w:lang w:eastAsia="es-ES"/>
              </w:rPr>
            </w:pPr>
            <w:r w:rsidRPr="00C30D41">
              <w:rPr>
                <w:rFonts w:ascii="Times New Roman" w:eastAsia="Times New Roman" w:hAnsi="Times New Roman" w:cs="Times New Roman"/>
                <w:sz w:val="20"/>
                <w:szCs w:val="24"/>
                <w:lang w:eastAsia="es-ES"/>
              </w:rPr>
              <w:t>2576,5</w:t>
            </w:r>
          </w:p>
        </w:tc>
      </w:tr>
    </w:tbl>
    <w:p w14:paraId="2AD31E0A" w14:textId="77777777" w:rsidR="00694B20" w:rsidRDefault="00694B20"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p>
    <w:p w14:paraId="57962652" w14:textId="3B08A822" w:rsidR="00694B20" w:rsidRDefault="00713D38"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lastRenderedPageBreak/>
        <w:t xml:space="preserve">Por lo tanto, considerando lo mencionado del registro </w:t>
      </w:r>
      <w:r w:rsidR="00B70C7D">
        <w:rPr>
          <w:rFonts w:ascii="Times New Roman" w:eastAsia="Times New Roman" w:hAnsi="Times New Roman" w:cs="Times New Roman"/>
          <w:sz w:val="24"/>
          <w:szCs w:val="24"/>
          <w:lang w:val="es-ES_tradnl" w:eastAsia="es-ES"/>
        </w:rPr>
        <w:t>500</w:t>
      </w:r>
      <w:r>
        <w:rPr>
          <w:rFonts w:ascii="Times New Roman" w:eastAsia="Times New Roman" w:hAnsi="Times New Roman" w:cs="Times New Roman"/>
          <w:sz w:val="24"/>
          <w:szCs w:val="24"/>
          <w:lang w:val="es-ES_tradnl" w:eastAsia="es-ES"/>
        </w:rPr>
        <w:t xml:space="preserve"> fichas clínicas de pacientes atendidos en la clínica privada “</w:t>
      </w:r>
      <w:r w:rsidRPr="00250A01">
        <w:rPr>
          <w:rFonts w:ascii="Times New Roman" w:eastAsia="Times New Roman" w:hAnsi="Times New Roman" w:cs="Times New Roman"/>
          <w:sz w:val="24"/>
          <w:szCs w:val="24"/>
          <w:lang w:val="es-ES_tradnl" w:eastAsia="es-ES"/>
        </w:rPr>
        <w:t>Masquelier Medicina Integrativa</w:t>
      </w:r>
      <w:r>
        <w:rPr>
          <w:rFonts w:ascii="Times New Roman" w:eastAsia="Times New Roman" w:hAnsi="Times New Roman" w:cs="Times New Roman"/>
          <w:sz w:val="24"/>
          <w:szCs w:val="24"/>
          <w:lang w:val="es-ES_tradnl" w:eastAsia="es-ES"/>
        </w:rPr>
        <w:t xml:space="preserve">” se tendrá en cuenta un tamaño muestral mínimo estimado para el presente estudio de </w:t>
      </w:r>
      <w:r w:rsidR="00B70C7D">
        <w:rPr>
          <w:rFonts w:ascii="Times New Roman" w:eastAsia="Times New Roman" w:hAnsi="Times New Roman" w:cs="Times New Roman"/>
          <w:sz w:val="24"/>
          <w:szCs w:val="24"/>
          <w:lang w:val="es-ES_tradnl" w:eastAsia="es-ES"/>
        </w:rPr>
        <w:t>221 fichas de pacientes adultos.</w:t>
      </w:r>
    </w:p>
    <w:p w14:paraId="63B3941F" w14:textId="77777777" w:rsidR="008D1D84" w:rsidRPr="00250A01" w:rsidRDefault="008D1D84" w:rsidP="00250A01">
      <w:pPr>
        <w:pStyle w:val="Ttulo2"/>
        <w:numPr>
          <w:ilvl w:val="1"/>
          <w:numId w:val="3"/>
        </w:numPr>
        <w:ind w:left="426"/>
        <w:jc w:val="both"/>
        <w:rPr>
          <w:lang w:val="es-ES_tradnl"/>
        </w:rPr>
      </w:pPr>
      <w:bookmarkStart w:id="68" w:name="_Toc329330769"/>
      <w:bookmarkStart w:id="69" w:name="_Toc485737388"/>
      <w:bookmarkStart w:id="70" w:name="_Toc487217513"/>
      <w:bookmarkStart w:id="71" w:name="_Toc535161614"/>
      <w:bookmarkStart w:id="72" w:name="_Toc53322702"/>
      <w:r w:rsidRPr="00250A01">
        <w:rPr>
          <w:lang w:val="es-ES_tradnl"/>
        </w:rPr>
        <w:t>Muestreo</w:t>
      </w:r>
      <w:bookmarkStart w:id="73" w:name="_Toc329330770"/>
      <w:bookmarkEnd w:id="68"/>
      <w:bookmarkEnd w:id="69"/>
      <w:bookmarkEnd w:id="70"/>
      <w:bookmarkEnd w:id="71"/>
      <w:bookmarkEnd w:id="72"/>
    </w:p>
    <w:p w14:paraId="7B465947" w14:textId="756CDA0A" w:rsidR="008D1D84" w:rsidRPr="00250A01" w:rsidRDefault="002D5753"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bookmarkStart w:id="74" w:name="_Toc485737389"/>
      <w:bookmarkStart w:id="75" w:name="_Toc487217514"/>
      <w:bookmarkStart w:id="76" w:name="_Toc535161615"/>
      <w:r w:rsidRPr="00250A01">
        <w:rPr>
          <w:rFonts w:ascii="Times New Roman" w:eastAsia="Times New Roman" w:hAnsi="Times New Roman" w:cs="Times New Roman"/>
          <w:sz w:val="24"/>
          <w:szCs w:val="24"/>
          <w:lang w:val="es-ES_tradnl" w:eastAsia="es-ES"/>
        </w:rPr>
        <w:t xml:space="preserve">El muestreo será </w:t>
      </w:r>
      <w:commentRangeStart w:id="77"/>
      <w:r w:rsidRPr="00250A01">
        <w:rPr>
          <w:rFonts w:ascii="Times New Roman" w:eastAsia="Times New Roman" w:hAnsi="Times New Roman" w:cs="Times New Roman"/>
          <w:sz w:val="24"/>
          <w:szCs w:val="24"/>
          <w:lang w:val="es-ES_tradnl" w:eastAsia="es-ES"/>
        </w:rPr>
        <w:t>n</w:t>
      </w:r>
      <w:r w:rsidR="00CF003B" w:rsidRPr="00250A01">
        <w:rPr>
          <w:rFonts w:ascii="Times New Roman" w:eastAsia="Times New Roman" w:hAnsi="Times New Roman" w:cs="Times New Roman"/>
          <w:sz w:val="24"/>
          <w:szCs w:val="24"/>
          <w:lang w:val="es-ES_tradnl" w:eastAsia="es-ES"/>
        </w:rPr>
        <w:t xml:space="preserve">o probabilístico </w:t>
      </w:r>
      <w:r w:rsidR="00B70C7D">
        <w:rPr>
          <w:rFonts w:ascii="Times New Roman" w:eastAsia="Times New Roman" w:hAnsi="Times New Roman" w:cs="Times New Roman"/>
          <w:sz w:val="24"/>
          <w:szCs w:val="24"/>
          <w:lang w:val="es-ES_tradnl" w:eastAsia="es-ES"/>
        </w:rPr>
        <w:t xml:space="preserve">de casos consecutivos </w:t>
      </w:r>
      <w:commentRangeEnd w:id="77"/>
      <w:r w:rsidR="00C670DD">
        <w:rPr>
          <w:rStyle w:val="Refdecomentario"/>
        </w:rPr>
        <w:commentReference w:id="77"/>
      </w:r>
      <w:r w:rsidR="00B70C7D">
        <w:rPr>
          <w:rFonts w:ascii="Times New Roman" w:eastAsia="Times New Roman" w:hAnsi="Times New Roman" w:cs="Times New Roman"/>
          <w:sz w:val="24"/>
          <w:szCs w:val="24"/>
          <w:lang w:val="es-ES_tradnl" w:eastAsia="es-ES"/>
        </w:rPr>
        <w:t>por razones logístico</w:t>
      </w:r>
      <w:r w:rsidRPr="00250A01">
        <w:rPr>
          <w:rFonts w:ascii="Times New Roman" w:eastAsia="Times New Roman" w:hAnsi="Times New Roman" w:cs="Times New Roman"/>
          <w:sz w:val="24"/>
          <w:szCs w:val="24"/>
          <w:lang w:val="es-ES_tradnl" w:eastAsia="es-ES"/>
        </w:rPr>
        <w:t>s para</w:t>
      </w:r>
      <w:r w:rsidR="00B70C7D">
        <w:rPr>
          <w:rFonts w:ascii="Times New Roman" w:eastAsia="Times New Roman" w:hAnsi="Times New Roman" w:cs="Times New Roman"/>
          <w:sz w:val="24"/>
          <w:szCs w:val="24"/>
          <w:lang w:val="es-ES_tradnl" w:eastAsia="es-ES"/>
        </w:rPr>
        <w:t xml:space="preserve"> la realización del estudio, considerando solo las fichas de aquellos pacientes adultos que </w:t>
      </w:r>
      <w:r w:rsidRPr="00250A01">
        <w:rPr>
          <w:rFonts w:ascii="Times New Roman" w:eastAsia="Times New Roman" w:hAnsi="Times New Roman" w:cs="Times New Roman"/>
          <w:sz w:val="24"/>
          <w:szCs w:val="24"/>
          <w:lang w:val="es-ES_tradnl" w:eastAsia="es-ES"/>
        </w:rPr>
        <w:t>reúnan los criterios de selección.</w:t>
      </w:r>
    </w:p>
    <w:p w14:paraId="54DBE7D6" w14:textId="77777777" w:rsidR="008D1D84" w:rsidRPr="00250A01" w:rsidRDefault="008D1D84" w:rsidP="00250A01">
      <w:pPr>
        <w:pStyle w:val="Ttulo2"/>
        <w:numPr>
          <w:ilvl w:val="1"/>
          <w:numId w:val="3"/>
        </w:numPr>
        <w:ind w:left="426"/>
        <w:jc w:val="both"/>
        <w:rPr>
          <w:lang w:val="es-ES_tradnl"/>
        </w:rPr>
      </w:pPr>
      <w:bookmarkStart w:id="78" w:name="_Toc53322703"/>
      <w:r w:rsidRPr="00250A01">
        <w:rPr>
          <w:lang w:val="es-ES_tradnl"/>
        </w:rPr>
        <w:t>Reclutamiento</w:t>
      </w:r>
      <w:bookmarkEnd w:id="73"/>
      <w:bookmarkEnd w:id="74"/>
      <w:bookmarkEnd w:id="75"/>
      <w:bookmarkEnd w:id="76"/>
      <w:bookmarkEnd w:id="78"/>
    </w:p>
    <w:p w14:paraId="1359DE14" w14:textId="60F07693" w:rsidR="008D1D84" w:rsidRPr="00250A01" w:rsidRDefault="002D5753" w:rsidP="00250A01">
      <w:pPr>
        <w:tabs>
          <w:tab w:val="left" w:pos="851"/>
          <w:tab w:val="left" w:pos="1276"/>
          <w:tab w:val="left" w:pos="1843"/>
          <w:tab w:val="left" w:pos="2410"/>
          <w:tab w:val="left" w:pos="2693"/>
        </w:tabs>
        <w:spacing w:after="0" w:line="360" w:lineRule="auto"/>
        <w:jc w:val="both"/>
        <w:rPr>
          <w:rFonts w:ascii="Times New Roman" w:eastAsia="Times New Roman" w:hAnsi="Times New Roman" w:cs="Times New Roman"/>
          <w:sz w:val="24"/>
          <w:szCs w:val="24"/>
          <w:lang w:val="es-ES_tradnl" w:eastAsia="es-ES"/>
        </w:rPr>
      </w:pPr>
      <w:commentRangeStart w:id="79"/>
      <w:r w:rsidRPr="00250A01">
        <w:rPr>
          <w:rFonts w:ascii="Times New Roman" w:eastAsia="Times New Roman" w:hAnsi="Times New Roman" w:cs="Times New Roman"/>
          <w:sz w:val="24"/>
          <w:szCs w:val="24"/>
          <w:lang w:val="es-ES_tradnl" w:eastAsia="es-ES"/>
        </w:rPr>
        <w:t>Se solicitará permiso a la Clínica Masquelier</w:t>
      </w:r>
      <w:r w:rsidR="00E4342C" w:rsidRPr="00250A01">
        <w:rPr>
          <w:rFonts w:ascii="Times New Roman" w:eastAsia="Times New Roman" w:hAnsi="Times New Roman" w:cs="Times New Roman"/>
          <w:sz w:val="24"/>
          <w:szCs w:val="24"/>
          <w:lang w:val="es-ES_tradnl" w:eastAsia="es-ES"/>
        </w:rPr>
        <w:t xml:space="preserve"> Medicina Integrativa</w:t>
      </w:r>
      <w:r w:rsidR="00D93956" w:rsidRPr="00250A01">
        <w:rPr>
          <w:rFonts w:ascii="Times New Roman" w:eastAsia="Times New Roman" w:hAnsi="Times New Roman" w:cs="Times New Roman"/>
          <w:sz w:val="24"/>
          <w:szCs w:val="24"/>
          <w:lang w:val="es-ES_tradnl" w:eastAsia="es-ES"/>
        </w:rPr>
        <w:t xml:space="preserve"> </w:t>
      </w:r>
      <w:r w:rsidRPr="00250A01">
        <w:rPr>
          <w:rFonts w:ascii="Times New Roman" w:eastAsia="Times New Roman" w:hAnsi="Times New Roman" w:cs="Times New Roman"/>
          <w:sz w:val="24"/>
          <w:szCs w:val="24"/>
          <w:lang w:val="es-ES_tradnl" w:eastAsia="es-ES"/>
        </w:rPr>
        <w:t>para realizar el estudio con los pacientes que asisten a la misma</w:t>
      </w:r>
      <w:r w:rsidR="0040797C" w:rsidRPr="00250A01">
        <w:rPr>
          <w:rFonts w:ascii="Times New Roman" w:eastAsia="Times New Roman" w:hAnsi="Times New Roman" w:cs="Times New Roman"/>
          <w:sz w:val="24"/>
          <w:szCs w:val="24"/>
          <w:lang w:val="es-ES_tradnl" w:eastAsia="es-ES"/>
        </w:rPr>
        <w:t xml:space="preserve"> (Anexo A)</w:t>
      </w:r>
      <w:r w:rsidRPr="00250A01">
        <w:rPr>
          <w:rFonts w:ascii="Times New Roman" w:eastAsia="Times New Roman" w:hAnsi="Times New Roman" w:cs="Times New Roman"/>
          <w:sz w:val="24"/>
          <w:szCs w:val="24"/>
          <w:lang w:val="es-ES_tradnl" w:eastAsia="es-ES"/>
        </w:rPr>
        <w:t xml:space="preserve">. </w:t>
      </w:r>
      <w:r w:rsidR="00250A01" w:rsidRPr="00250A01">
        <w:rPr>
          <w:rFonts w:ascii="Times New Roman" w:eastAsia="Times New Roman" w:hAnsi="Times New Roman" w:cs="Times New Roman"/>
          <w:sz w:val="24"/>
          <w:szCs w:val="24"/>
          <w:lang w:val="es-ES_tradnl" w:eastAsia="es-ES"/>
        </w:rPr>
        <w:t>Posteriormente</w:t>
      </w:r>
      <w:r w:rsidR="005376D8" w:rsidRPr="00250A01">
        <w:rPr>
          <w:rFonts w:ascii="Times New Roman" w:eastAsia="Times New Roman" w:hAnsi="Times New Roman" w:cs="Times New Roman"/>
          <w:sz w:val="24"/>
          <w:szCs w:val="24"/>
          <w:lang w:val="es-ES_tradnl" w:eastAsia="es-ES"/>
        </w:rPr>
        <w:t xml:space="preserve"> se </w:t>
      </w:r>
      <w:r w:rsidR="00D93956" w:rsidRPr="00250A01">
        <w:rPr>
          <w:rFonts w:ascii="Times New Roman" w:eastAsia="Times New Roman" w:hAnsi="Times New Roman" w:cs="Times New Roman"/>
          <w:sz w:val="24"/>
          <w:szCs w:val="24"/>
          <w:lang w:val="es-ES_tradnl" w:eastAsia="es-ES"/>
        </w:rPr>
        <w:t>tomarán los datos de las fichas clínicas de los pacientes.</w:t>
      </w:r>
      <w:commentRangeEnd w:id="79"/>
      <w:r w:rsidR="00C670DD">
        <w:rPr>
          <w:rStyle w:val="Refdecomentario"/>
        </w:rPr>
        <w:commentReference w:id="79"/>
      </w:r>
    </w:p>
    <w:p w14:paraId="093128DE" w14:textId="77777777" w:rsidR="008D1D84" w:rsidRPr="00250A01" w:rsidRDefault="008D1D84" w:rsidP="00250A01">
      <w:pPr>
        <w:pStyle w:val="Ttulo2"/>
        <w:numPr>
          <w:ilvl w:val="1"/>
          <w:numId w:val="3"/>
        </w:numPr>
        <w:ind w:left="426"/>
        <w:jc w:val="both"/>
        <w:rPr>
          <w:lang w:val="es-ES_tradnl"/>
        </w:rPr>
      </w:pPr>
      <w:bookmarkStart w:id="80" w:name="_Toc329330771"/>
      <w:bookmarkStart w:id="81" w:name="_Toc485737390"/>
      <w:bookmarkStart w:id="82" w:name="_Toc487217515"/>
      <w:bookmarkStart w:id="83" w:name="_Toc535161616"/>
      <w:bookmarkStart w:id="84" w:name="_Toc53322704"/>
      <w:r w:rsidRPr="00250A01">
        <w:rPr>
          <w:lang w:val="es-ES_tradnl"/>
        </w:rPr>
        <w:t>Variables</w:t>
      </w:r>
      <w:bookmarkEnd w:id="80"/>
      <w:bookmarkEnd w:id="81"/>
      <w:bookmarkEnd w:id="82"/>
      <w:bookmarkEnd w:id="83"/>
      <w:bookmarkEnd w:id="84"/>
    </w:p>
    <w:tbl>
      <w:tblPr>
        <w:tblW w:w="5000" w:type="pct"/>
        <w:tblBorders>
          <w:insideH w:val="single" w:sz="4" w:space="0" w:color="auto"/>
        </w:tblBorders>
        <w:tblLook w:val="04A0" w:firstRow="1" w:lastRow="0" w:firstColumn="1" w:lastColumn="0" w:noHBand="0" w:noVBand="1"/>
      </w:tblPr>
      <w:tblGrid>
        <w:gridCol w:w="1541"/>
        <w:gridCol w:w="2104"/>
        <w:gridCol w:w="1029"/>
        <w:gridCol w:w="2086"/>
        <w:gridCol w:w="1460"/>
      </w:tblGrid>
      <w:tr w:rsidR="00160FEE" w:rsidRPr="00250A01" w14:paraId="3E4F22F7" w14:textId="77777777" w:rsidTr="00160FEE">
        <w:trPr>
          <w:trHeight w:val="75"/>
        </w:trPr>
        <w:tc>
          <w:tcPr>
            <w:tcW w:w="937" w:type="pct"/>
            <w:tcBorders>
              <w:top w:val="single" w:sz="4" w:space="0" w:color="auto"/>
              <w:bottom w:val="single" w:sz="4" w:space="0" w:color="auto"/>
            </w:tcBorders>
            <w:shd w:val="clear" w:color="auto" w:fill="auto"/>
            <w:vAlign w:val="center"/>
          </w:tcPr>
          <w:p w14:paraId="14D6EEA5" w14:textId="77777777" w:rsidR="008D1D84" w:rsidRPr="00250A01" w:rsidRDefault="008D1D84" w:rsidP="00160FEE">
            <w:pPr>
              <w:spacing w:after="0" w:line="240" w:lineRule="auto"/>
              <w:jc w:val="center"/>
              <w:rPr>
                <w:rFonts w:ascii="Times New Roman" w:hAnsi="Times New Roman" w:cs="Times New Roman"/>
                <w:b/>
                <w:bCs/>
                <w:color w:val="000000"/>
                <w:sz w:val="24"/>
                <w:szCs w:val="24"/>
                <w:lang w:val="es-ES_tradnl"/>
              </w:rPr>
            </w:pPr>
            <w:r w:rsidRPr="00250A01">
              <w:rPr>
                <w:rFonts w:ascii="Times New Roman" w:hAnsi="Times New Roman" w:cs="Times New Roman"/>
                <w:b/>
                <w:bCs/>
                <w:color w:val="000000"/>
                <w:sz w:val="24"/>
                <w:szCs w:val="24"/>
                <w:lang w:val="es-ES_tradnl"/>
              </w:rPr>
              <w:t>Variables</w:t>
            </w:r>
          </w:p>
        </w:tc>
        <w:tc>
          <w:tcPr>
            <w:tcW w:w="1280" w:type="pct"/>
            <w:tcBorders>
              <w:top w:val="single" w:sz="4" w:space="0" w:color="auto"/>
              <w:bottom w:val="single" w:sz="4" w:space="0" w:color="auto"/>
            </w:tcBorders>
            <w:shd w:val="clear" w:color="auto" w:fill="auto"/>
            <w:vAlign w:val="center"/>
          </w:tcPr>
          <w:p w14:paraId="148DEC56" w14:textId="77777777" w:rsidR="008D1D84" w:rsidRPr="00250A01" w:rsidRDefault="008D1D84" w:rsidP="00160FEE">
            <w:pPr>
              <w:spacing w:after="0" w:line="240" w:lineRule="auto"/>
              <w:jc w:val="center"/>
              <w:rPr>
                <w:rFonts w:ascii="Times New Roman" w:hAnsi="Times New Roman" w:cs="Times New Roman"/>
                <w:b/>
                <w:bCs/>
                <w:color w:val="000000"/>
                <w:sz w:val="24"/>
                <w:szCs w:val="24"/>
                <w:lang w:val="es-ES_tradnl"/>
              </w:rPr>
            </w:pPr>
            <w:r w:rsidRPr="00250A01">
              <w:rPr>
                <w:rFonts w:ascii="Times New Roman" w:hAnsi="Times New Roman" w:cs="Times New Roman"/>
                <w:b/>
                <w:bCs/>
                <w:color w:val="000000"/>
                <w:sz w:val="24"/>
                <w:szCs w:val="24"/>
                <w:lang w:val="es-ES_tradnl"/>
              </w:rPr>
              <w:t>Concepto</w:t>
            </w:r>
          </w:p>
        </w:tc>
        <w:tc>
          <w:tcPr>
            <w:tcW w:w="626" w:type="pct"/>
            <w:tcBorders>
              <w:top w:val="single" w:sz="4" w:space="0" w:color="auto"/>
              <w:bottom w:val="single" w:sz="4" w:space="0" w:color="auto"/>
            </w:tcBorders>
            <w:shd w:val="clear" w:color="auto" w:fill="auto"/>
            <w:vAlign w:val="center"/>
          </w:tcPr>
          <w:p w14:paraId="23B06228" w14:textId="77777777" w:rsidR="008D1D84" w:rsidRPr="00250A01" w:rsidRDefault="008D1D84" w:rsidP="00160FEE">
            <w:pPr>
              <w:spacing w:after="0" w:line="240" w:lineRule="auto"/>
              <w:jc w:val="center"/>
              <w:rPr>
                <w:rFonts w:ascii="Times New Roman" w:hAnsi="Times New Roman" w:cs="Times New Roman"/>
                <w:b/>
                <w:bCs/>
                <w:color w:val="000000"/>
                <w:sz w:val="24"/>
                <w:szCs w:val="24"/>
                <w:lang w:val="es-ES_tradnl"/>
              </w:rPr>
            </w:pPr>
            <w:r w:rsidRPr="00250A01">
              <w:rPr>
                <w:rFonts w:ascii="Times New Roman" w:hAnsi="Times New Roman" w:cs="Times New Roman"/>
                <w:b/>
                <w:bCs/>
                <w:color w:val="000000"/>
                <w:sz w:val="24"/>
                <w:szCs w:val="24"/>
                <w:lang w:val="es-ES_tradnl"/>
              </w:rPr>
              <w:t>Unidad de Medida</w:t>
            </w:r>
          </w:p>
        </w:tc>
        <w:tc>
          <w:tcPr>
            <w:tcW w:w="1269" w:type="pct"/>
            <w:tcBorders>
              <w:top w:val="single" w:sz="4" w:space="0" w:color="auto"/>
              <w:bottom w:val="single" w:sz="4" w:space="0" w:color="auto"/>
            </w:tcBorders>
            <w:shd w:val="clear" w:color="auto" w:fill="auto"/>
            <w:vAlign w:val="center"/>
          </w:tcPr>
          <w:p w14:paraId="40B253E0" w14:textId="7A7E8D38" w:rsidR="008D1D84" w:rsidRPr="00250A01" w:rsidRDefault="008D1D84" w:rsidP="00160FEE">
            <w:pPr>
              <w:spacing w:after="0" w:line="240" w:lineRule="auto"/>
              <w:jc w:val="center"/>
              <w:rPr>
                <w:rFonts w:ascii="Times New Roman" w:hAnsi="Times New Roman" w:cs="Times New Roman"/>
                <w:b/>
                <w:bCs/>
                <w:color w:val="000000"/>
                <w:sz w:val="24"/>
                <w:szCs w:val="24"/>
                <w:lang w:val="es-ES_tradnl"/>
              </w:rPr>
            </w:pPr>
            <w:r w:rsidRPr="00250A01">
              <w:rPr>
                <w:rFonts w:ascii="Times New Roman" w:hAnsi="Times New Roman" w:cs="Times New Roman"/>
                <w:b/>
                <w:bCs/>
                <w:color w:val="000000"/>
                <w:sz w:val="24"/>
                <w:szCs w:val="24"/>
                <w:lang w:val="es-ES_tradnl"/>
              </w:rPr>
              <w:t>Categorización</w:t>
            </w:r>
          </w:p>
        </w:tc>
        <w:tc>
          <w:tcPr>
            <w:tcW w:w="889" w:type="pct"/>
            <w:tcBorders>
              <w:top w:val="single" w:sz="4" w:space="0" w:color="auto"/>
              <w:bottom w:val="single" w:sz="4" w:space="0" w:color="auto"/>
            </w:tcBorders>
            <w:vAlign w:val="center"/>
          </w:tcPr>
          <w:p w14:paraId="14488CD2" w14:textId="77777777" w:rsidR="008D1D84" w:rsidRPr="00250A01" w:rsidRDefault="008D1D84" w:rsidP="00160FEE">
            <w:pPr>
              <w:spacing w:after="0" w:line="240" w:lineRule="auto"/>
              <w:jc w:val="center"/>
              <w:rPr>
                <w:rFonts w:ascii="Times New Roman" w:hAnsi="Times New Roman" w:cs="Times New Roman"/>
                <w:b/>
                <w:bCs/>
                <w:color w:val="000000"/>
                <w:sz w:val="24"/>
                <w:szCs w:val="24"/>
                <w:lang w:val="es-ES_tradnl"/>
              </w:rPr>
            </w:pPr>
            <w:r w:rsidRPr="00250A01">
              <w:rPr>
                <w:rFonts w:ascii="Times New Roman" w:hAnsi="Times New Roman" w:cs="Times New Roman"/>
                <w:b/>
                <w:bCs/>
                <w:color w:val="000000"/>
                <w:sz w:val="24"/>
                <w:szCs w:val="24"/>
                <w:lang w:val="es-ES_tradnl"/>
              </w:rPr>
              <w:t>Escala de medición</w:t>
            </w:r>
          </w:p>
        </w:tc>
      </w:tr>
      <w:tr w:rsidR="00160FEE" w:rsidRPr="00250A01" w14:paraId="2FB4C028" w14:textId="77777777" w:rsidTr="00160FEE">
        <w:trPr>
          <w:trHeight w:val="764"/>
        </w:trPr>
        <w:tc>
          <w:tcPr>
            <w:tcW w:w="937" w:type="pct"/>
            <w:tcBorders>
              <w:top w:val="nil"/>
              <w:bottom w:val="single" w:sz="4" w:space="0" w:color="auto"/>
            </w:tcBorders>
            <w:shd w:val="clear" w:color="auto" w:fill="auto"/>
          </w:tcPr>
          <w:p w14:paraId="7CFD2CED" w14:textId="77777777" w:rsidR="008D1D84" w:rsidRPr="00250A01" w:rsidRDefault="008D1D84" w:rsidP="00160FEE">
            <w:pPr>
              <w:spacing w:after="0" w:line="240" w:lineRule="auto"/>
              <w:rPr>
                <w:rFonts w:ascii="Times New Roman" w:hAnsi="Times New Roman" w:cs="Times New Roman"/>
                <w:b/>
                <w:bCs/>
                <w:sz w:val="24"/>
                <w:szCs w:val="24"/>
                <w:lang w:val="es-ES_tradnl"/>
              </w:rPr>
            </w:pPr>
            <w:r w:rsidRPr="00250A01">
              <w:rPr>
                <w:rFonts w:ascii="Times New Roman" w:hAnsi="Times New Roman" w:cs="Times New Roman"/>
                <w:b/>
                <w:bCs/>
                <w:sz w:val="24"/>
                <w:szCs w:val="24"/>
                <w:lang w:val="es-ES_tradnl"/>
              </w:rPr>
              <w:t>Edad</w:t>
            </w:r>
          </w:p>
        </w:tc>
        <w:tc>
          <w:tcPr>
            <w:tcW w:w="1280" w:type="pct"/>
            <w:tcBorders>
              <w:top w:val="nil"/>
              <w:bottom w:val="single" w:sz="4" w:space="0" w:color="auto"/>
            </w:tcBorders>
            <w:shd w:val="clear" w:color="auto" w:fill="auto"/>
          </w:tcPr>
          <w:p w14:paraId="17B18014" w14:textId="77777777" w:rsidR="008D1D84" w:rsidRPr="00250A01" w:rsidRDefault="008D1D84" w:rsidP="00160FEE">
            <w:pPr>
              <w:spacing w:after="0" w:line="240" w:lineRule="auto"/>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Tiempo</w:t>
            </w:r>
            <w:r w:rsidRPr="00250A01">
              <w:rPr>
                <w:rFonts w:ascii="Times New Roman" w:hAnsi="Times New Roman" w:cs="Times New Roman"/>
                <w:color w:val="000000"/>
                <w:spacing w:val="4"/>
                <w:sz w:val="24"/>
                <w:szCs w:val="24"/>
                <w:shd w:val="clear" w:color="auto" w:fill="FFFFFF"/>
                <w:lang w:val="es-ES_tradnl"/>
              </w:rPr>
              <w:t xml:space="preserve"> </w:t>
            </w:r>
            <w:r w:rsidRPr="00250A01">
              <w:rPr>
                <w:rFonts w:ascii="Times New Roman" w:hAnsi="Times New Roman" w:cs="Times New Roman"/>
                <w:sz w:val="24"/>
                <w:szCs w:val="24"/>
                <w:lang w:val="es-ES_tradnl"/>
              </w:rPr>
              <w:t>que ha vivido una persona.</w:t>
            </w:r>
          </w:p>
        </w:tc>
        <w:tc>
          <w:tcPr>
            <w:tcW w:w="626" w:type="pct"/>
            <w:tcBorders>
              <w:top w:val="nil"/>
              <w:bottom w:val="single" w:sz="4" w:space="0" w:color="auto"/>
            </w:tcBorders>
            <w:shd w:val="clear" w:color="auto" w:fill="auto"/>
          </w:tcPr>
          <w:p w14:paraId="0F8B3C09" w14:textId="2B4A0C74" w:rsidR="008D1D84" w:rsidRPr="00250A01" w:rsidRDefault="008D1D84" w:rsidP="00160FEE">
            <w:pPr>
              <w:spacing w:after="0" w:line="240" w:lineRule="auto"/>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Años</w:t>
            </w:r>
            <w:r w:rsidR="009D3186">
              <w:rPr>
                <w:rFonts w:ascii="Times New Roman" w:hAnsi="Times New Roman" w:cs="Times New Roman"/>
                <w:sz w:val="24"/>
                <w:szCs w:val="24"/>
                <w:lang w:val="es-ES_tradnl"/>
              </w:rPr>
              <w:t>.</w:t>
            </w:r>
          </w:p>
        </w:tc>
        <w:tc>
          <w:tcPr>
            <w:tcW w:w="1269" w:type="pct"/>
            <w:tcBorders>
              <w:top w:val="nil"/>
              <w:bottom w:val="single" w:sz="4" w:space="0" w:color="auto"/>
            </w:tcBorders>
            <w:shd w:val="clear" w:color="auto" w:fill="auto"/>
          </w:tcPr>
          <w:p w14:paraId="0F0E5F72" w14:textId="4FBCBD92" w:rsidR="008D1D84" w:rsidRPr="00250A01" w:rsidRDefault="00B70C7D" w:rsidP="00160FEE">
            <w:pPr>
              <w:spacing w:after="0" w:line="240" w:lineRule="auto"/>
              <w:rPr>
                <w:rFonts w:ascii="Times New Roman" w:hAnsi="Times New Roman" w:cs="Times New Roman"/>
                <w:sz w:val="24"/>
                <w:szCs w:val="24"/>
                <w:lang w:val="es-ES_tradnl"/>
              </w:rPr>
            </w:pPr>
            <w:r w:rsidRPr="0076336F">
              <w:rPr>
                <w:rFonts w:ascii="Times New Roman" w:eastAsia="Times New Roman" w:hAnsi="Times New Roman" w:cs="Times New Roman"/>
                <w:sz w:val="24"/>
                <w:szCs w:val="24"/>
              </w:rPr>
              <w:t>Categorizado en:</w:t>
            </w:r>
            <w:r w:rsidR="009D3186">
              <w:rPr>
                <w:rFonts w:ascii="Times New Roman" w:eastAsia="Times New Roman" w:hAnsi="Times New Roman" w:cs="Times New Roman"/>
                <w:sz w:val="24"/>
                <w:szCs w:val="24"/>
              </w:rPr>
              <w:t xml:space="preserve"> </w:t>
            </w:r>
            <w:r w:rsidR="008D1D84" w:rsidRPr="009D3186">
              <w:rPr>
                <w:rFonts w:ascii="Times New Roman" w:eastAsia="Times New Roman" w:hAnsi="Times New Roman" w:cs="Times New Roman"/>
                <w:i/>
                <w:sz w:val="24"/>
                <w:szCs w:val="24"/>
                <w:lang w:val="es-ES_tradnl" w:eastAsia="es-ES"/>
              </w:rPr>
              <w:t>20 a 29 años</w:t>
            </w:r>
            <w:r w:rsidR="009D3186" w:rsidRPr="009D3186">
              <w:rPr>
                <w:rFonts w:ascii="Times New Roman" w:eastAsia="Times New Roman" w:hAnsi="Times New Roman" w:cs="Times New Roman"/>
                <w:i/>
                <w:sz w:val="24"/>
                <w:szCs w:val="24"/>
                <w:lang w:val="es-ES_tradnl" w:eastAsia="es-ES"/>
              </w:rPr>
              <w:t xml:space="preserve">, </w:t>
            </w:r>
            <w:r w:rsidR="008D1D84" w:rsidRPr="009D3186">
              <w:rPr>
                <w:rFonts w:ascii="Times New Roman" w:eastAsia="Times New Roman" w:hAnsi="Times New Roman" w:cs="Times New Roman"/>
                <w:i/>
                <w:sz w:val="24"/>
                <w:szCs w:val="24"/>
                <w:lang w:val="es-ES_tradnl" w:eastAsia="es-ES"/>
              </w:rPr>
              <w:t>30 a 39 años</w:t>
            </w:r>
            <w:r w:rsidR="009D3186" w:rsidRPr="009D3186">
              <w:rPr>
                <w:rFonts w:ascii="Times New Roman" w:eastAsia="Times New Roman" w:hAnsi="Times New Roman" w:cs="Times New Roman"/>
                <w:i/>
                <w:sz w:val="24"/>
                <w:szCs w:val="24"/>
                <w:lang w:val="es-ES_tradnl" w:eastAsia="es-ES"/>
              </w:rPr>
              <w:t xml:space="preserve">, </w:t>
            </w:r>
            <w:r w:rsidR="008D1D84" w:rsidRPr="009D3186">
              <w:rPr>
                <w:rFonts w:ascii="Times New Roman" w:eastAsia="Times New Roman" w:hAnsi="Times New Roman" w:cs="Times New Roman"/>
                <w:i/>
                <w:sz w:val="24"/>
                <w:szCs w:val="24"/>
                <w:lang w:val="es-ES_tradnl" w:eastAsia="es-ES"/>
              </w:rPr>
              <w:t>40 a 49 años</w:t>
            </w:r>
            <w:r w:rsidR="009D3186" w:rsidRPr="009D3186">
              <w:rPr>
                <w:rFonts w:ascii="Times New Roman" w:eastAsia="Times New Roman" w:hAnsi="Times New Roman" w:cs="Times New Roman"/>
                <w:i/>
                <w:sz w:val="24"/>
                <w:szCs w:val="24"/>
                <w:lang w:val="es-ES_tradnl" w:eastAsia="es-ES"/>
              </w:rPr>
              <w:t xml:space="preserve">, </w:t>
            </w:r>
            <w:r w:rsidR="008D1D84" w:rsidRPr="009D3186">
              <w:rPr>
                <w:rFonts w:ascii="Times New Roman" w:eastAsia="Times New Roman" w:hAnsi="Times New Roman" w:cs="Times New Roman"/>
                <w:i/>
                <w:sz w:val="24"/>
                <w:szCs w:val="24"/>
                <w:lang w:val="es-ES_tradnl" w:eastAsia="es-ES"/>
              </w:rPr>
              <w:t xml:space="preserve">50 a </w:t>
            </w:r>
            <w:r w:rsidR="0056307F" w:rsidRPr="009D3186">
              <w:rPr>
                <w:rFonts w:ascii="Times New Roman" w:eastAsia="Times New Roman" w:hAnsi="Times New Roman" w:cs="Times New Roman"/>
                <w:i/>
                <w:sz w:val="24"/>
                <w:szCs w:val="24"/>
                <w:lang w:val="es-ES_tradnl" w:eastAsia="es-ES"/>
              </w:rPr>
              <w:t>60</w:t>
            </w:r>
            <w:r w:rsidR="008D1D84" w:rsidRPr="009D3186">
              <w:rPr>
                <w:rFonts w:ascii="Times New Roman" w:eastAsia="Times New Roman" w:hAnsi="Times New Roman" w:cs="Times New Roman"/>
                <w:i/>
                <w:sz w:val="24"/>
                <w:szCs w:val="24"/>
                <w:lang w:val="es-ES_tradnl" w:eastAsia="es-ES"/>
              </w:rPr>
              <w:t xml:space="preserve"> años</w:t>
            </w:r>
            <w:r w:rsidR="009D3186" w:rsidRPr="009D3186">
              <w:rPr>
                <w:rFonts w:ascii="Times New Roman" w:eastAsia="Times New Roman" w:hAnsi="Times New Roman" w:cs="Times New Roman"/>
                <w:i/>
                <w:sz w:val="24"/>
                <w:szCs w:val="24"/>
                <w:lang w:val="es-ES_tradnl" w:eastAsia="es-ES"/>
              </w:rPr>
              <w:t>.</w:t>
            </w:r>
          </w:p>
        </w:tc>
        <w:tc>
          <w:tcPr>
            <w:tcW w:w="889" w:type="pct"/>
            <w:tcBorders>
              <w:top w:val="nil"/>
              <w:bottom w:val="single" w:sz="4" w:space="0" w:color="auto"/>
            </w:tcBorders>
          </w:tcPr>
          <w:p w14:paraId="35704931" w14:textId="554BDE16" w:rsidR="008D1D84" w:rsidRPr="00250A01" w:rsidRDefault="008D1D84" w:rsidP="00160FEE">
            <w:pPr>
              <w:spacing w:after="0" w:line="240" w:lineRule="auto"/>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Cuantitativa continua</w:t>
            </w:r>
            <w:r w:rsidR="00B70C7D">
              <w:rPr>
                <w:rFonts w:ascii="Times New Roman" w:eastAsia="Times New Roman" w:hAnsi="Times New Roman" w:cs="Times New Roman"/>
                <w:sz w:val="24"/>
                <w:szCs w:val="24"/>
                <w:lang w:val="es-ES_tradnl" w:eastAsia="es-ES"/>
              </w:rPr>
              <w:t xml:space="preserve"> y cuantitativa ordinal.</w:t>
            </w:r>
          </w:p>
        </w:tc>
      </w:tr>
      <w:tr w:rsidR="00160FEE" w:rsidRPr="00250A01" w14:paraId="16F907E3" w14:textId="77777777" w:rsidTr="00160FEE">
        <w:trPr>
          <w:trHeight w:val="764"/>
        </w:trPr>
        <w:tc>
          <w:tcPr>
            <w:tcW w:w="937" w:type="pct"/>
            <w:tcBorders>
              <w:top w:val="single" w:sz="4" w:space="0" w:color="auto"/>
              <w:bottom w:val="single" w:sz="4" w:space="0" w:color="auto"/>
            </w:tcBorders>
            <w:shd w:val="clear" w:color="auto" w:fill="auto"/>
          </w:tcPr>
          <w:p w14:paraId="443C92D3" w14:textId="2ADD657D" w:rsidR="00B70C7D" w:rsidRPr="00250A01" w:rsidRDefault="00B70C7D" w:rsidP="00160FEE">
            <w:pPr>
              <w:spacing w:after="0" w:line="240" w:lineRule="auto"/>
              <w:rPr>
                <w:rFonts w:ascii="Times New Roman" w:hAnsi="Times New Roman" w:cs="Times New Roman"/>
                <w:b/>
                <w:bCs/>
                <w:sz w:val="24"/>
                <w:szCs w:val="24"/>
                <w:lang w:val="es-ES_tradnl"/>
              </w:rPr>
            </w:pPr>
            <w:r w:rsidRPr="00250A01">
              <w:rPr>
                <w:rFonts w:ascii="Times New Roman" w:hAnsi="Times New Roman" w:cs="Times New Roman"/>
                <w:b/>
                <w:bCs/>
                <w:sz w:val="24"/>
                <w:szCs w:val="24"/>
                <w:lang w:val="es-ES_tradnl"/>
              </w:rPr>
              <w:t xml:space="preserve">Sexo </w:t>
            </w:r>
          </w:p>
        </w:tc>
        <w:tc>
          <w:tcPr>
            <w:tcW w:w="1280" w:type="pct"/>
            <w:tcBorders>
              <w:top w:val="single" w:sz="4" w:space="0" w:color="auto"/>
              <w:bottom w:val="single" w:sz="4" w:space="0" w:color="auto"/>
            </w:tcBorders>
          </w:tcPr>
          <w:p w14:paraId="62D98FC0" w14:textId="4BF8229E" w:rsidR="00B70C7D" w:rsidRPr="00250A01" w:rsidRDefault="00B70C7D" w:rsidP="00160FEE">
            <w:pPr>
              <w:spacing w:after="0" w:line="240" w:lineRule="auto"/>
              <w:rPr>
                <w:rFonts w:ascii="Times New Roman" w:hAnsi="Times New Roman" w:cs="Times New Roman"/>
                <w:sz w:val="24"/>
                <w:szCs w:val="24"/>
                <w:lang w:val="es-ES_tradnl"/>
              </w:rPr>
            </w:pPr>
            <w:r w:rsidRPr="0076336F">
              <w:rPr>
                <w:rFonts w:ascii="Times New Roman" w:eastAsia="Times New Roman" w:hAnsi="Times New Roman" w:cs="Times New Roman"/>
                <w:sz w:val="24"/>
                <w:szCs w:val="24"/>
              </w:rPr>
              <w:t>Definido a partir de los caracteres sexuales.</w:t>
            </w:r>
          </w:p>
        </w:tc>
        <w:tc>
          <w:tcPr>
            <w:tcW w:w="626" w:type="pct"/>
            <w:tcBorders>
              <w:top w:val="single" w:sz="4" w:space="0" w:color="auto"/>
              <w:bottom w:val="single" w:sz="4" w:space="0" w:color="auto"/>
            </w:tcBorders>
          </w:tcPr>
          <w:p w14:paraId="4F6CB68E" w14:textId="2DE9C6ED" w:rsidR="00B70C7D" w:rsidRPr="00250A01" w:rsidRDefault="00B70C7D" w:rsidP="00160FEE">
            <w:pPr>
              <w:spacing w:after="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w:t>
            </w:r>
          </w:p>
        </w:tc>
        <w:tc>
          <w:tcPr>
            <w:tcW w:w="1269" w:type="pct"/>
            <w:tcBorders>
              <w:top w:val="single" w:sz="4" w:space="0" w:color="auto"/>
              <w:bottom w:val="single" w:sz="4" w:space="0" w:color="auto"/>
            </w:tcBorders>
          </w:tcPr>
          <w:p w14:paraId="59E601E3" w14:textId="2FF034C9" w:rsidR="00B70C7D" w:rsidRPr="00250A01" w:rsidRDefault="00B70C7D" w:rsidP="00160FEE">
            <w:pPr>
              <w:spacing w:after="0" w:line="240" w:lineRule="auto"/>
              <w:rPr>
                <w:rFonts w:ascii="Times New Roman" w:eastAsia="Times New Roman" w:hAnsi="Times New Roman" w:cs="Times New Roman"/>
                <w:sz w:val="24"/>
                <w:szCs w:val="24"/>
                <w:lang w:val="es-ES_tradnl" w:eastAsia="es-ES"/>
              </w:rPr>
            </w:pPr>
            <w:r w:rsidRPr="0076336F">
              <w:rPr>
                <w:rFonts w:ascii="Times New Roman" w:eastAsia="Times New Roman" w:hAnsi="Times New Roman" w:cs="Times New Roman"/>
                <w:sz w:val="24"/>
                <w:szCs w:val="24"/>
              </w:rPr>
              <w:t xml:space="preserve">Categorizado en: </w:t>
            </w:r>
            <w:r w:rsidRPr="0076336F">
              <w:rPr>
                <w:rFonts w:ascii="Times New Roman" w:eastAsia="Times New Roman" w:hAnsi="Times New Roman" w:cs="Times New Roman"/>
                <w:i/>
                <w:sz w:val="24"/>
                <w:szCs w:val="24"/>
              </w:rPr>
              <w:t>Hombres</w:t>
            </w:r>
            <w:r w:rsidRPr="0076336F">
              <w:rPr>
                <w:rFonts w:ascii="Times New Roman" w:eastAsia="Times New Roman" w:hAnsi="Times New Roman" w:cs="Times New Roman"/>
                <w:sz w:val="24"/>
                <w:szCs w:val="24"/>
              </w:rPr>
              <w:t xml:space="preserve">, </w:t>
            </w:r>
            <w:r w:rsidRPr="0076336F">
              <w:rPr>
                <w:rFonts w:ascii="Times New Roman" w:eastAsia="Times New Roman" w:hAnsi="Times New Roman" w:cs="Times New Roman"/>
                <w:i/>
                <w:sz w:val="24"/>
                <w:szCs w:val="24"/>
              </w:rPr>
              <w:t>Mujeres</w:t>
            </w:r>
            <w:r>
              <w:rPr>
                <w:rFonts w:ascii="Times New Roman" w:eastAsia="Times New Roman" w:hAnsi="Times New Roman" w:cs="Times New Roman"/>
                <w:i/>
                <w:sz w:val="24"/>
                <w:szCs w:val="24"/>
              </w:rPr>
              <w:t>.</w:t>
            </w:r>
          </w:p>
        </w:tc>
        <w:tc>
          <w:tcPr>
            <w:tcW w:w="889" w:type="pct"/>
            <w:tcBorders>
              <w:top w:val="single" w:sz="4" w:space="0" w:color="auto"/>
              <w:bottom w:val="single" w:sz="4" w:space="0" w:color="auto"/>
            </w:tcBorders>
          </w:tcPr>
          <w:p w14:paraId="67E35321" w14:textId="1CF63F5E" w:rsidR="00B70C7D" w:rsidRPr="00250A01" w:rsidRDefault="00B70C7D" w:rsidP="00160FEE">
            <w:pPr>
              <w:spacing w:after="0" w:line="240" w:lineRule="auto"/>
              <w:rPr>
                <w:rFonts w:ascii="Times New Roman" w:eastAsia="Times New Roman" w:hAnsi="Times New Roman" w:cs="Times New Roman"/>
                <w:sz w:val="24"/>
                <w:szCs w:val="24"/>
                <w:lang w:val="es-ES_tradnl" w:eastAsia="es-ES"/>
              </w:rPr>
            </w:pPr>
            <w:r w:rsidRPr="0076336F">
              <w:rPr>
                <w:rFonts w:ascii="Times New Roman" w:eastAsia="Times New Roman" w:hAnsi="Times New Roman" w:cs="Times New Roman"/>
                <w:sz w:val="24"/>
                <w:szCs w:val="24"/>
              </w:rPr>
              <w:t>Cualitativa nominal.</w:t>
            </w:r>
          </w:p>
        </w:tc>
      </w:tr>
      <w:tr w:rsidR="00160FEE" w:rsidRPr="00250A01" w14:paraId="1ADB94F9" w14:textId="77777777" w:rsidTr="00160FEE">
        <w:trPr>
          <w:trHeight w:val="764"/>
        </w:trPr>
        <w:tc>
          <w:tcPr>
            <w:tcW w:w="937" w:type="pct"/>
            <w:tcBorders>
              <w:top w:val="single" w:sz="4" w:space="0" w:color="auto"/>
              <w:bottom w:val="single" w:sz="4" w:space="0" w:color="auto"/>
            </w:tcBorders>
            <w:shd w:val="clear" w:color="auto" w:fill="auto"/>
          </w:tcPr>
          <w:p w14:paraId="07E2B427" w14:textId="55881B8A" w:rsidR="00B70C7D" w:rsidRPr="00250A01" w:rsidRDefault="00BF5D4E" w:rsidP="00160FEE">
            <w:pPr>
              <w:spacing w:after="0" w:line="24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Vía de nacimiento</w:t>
            </w:r>
          </w:p>
        </w:tc>
        <w:tc>
          <w:tcPr>
            <w:tcW w:w="1280" w:type="pct"/>
            <w:tcBorders>
              <w:top w:val="single" w:sz="4" w:space="0" w:color="auto"/>
              <w:bottom w:val="single" w:sz="4" w:space="0" w:color="auto"/>
            </w:tcBorders>
            <w:shd w:val="clear" w:color="auto" w:fill="auto"/>
          </w:tcPr>
          <w:p w14:paraId="1F25FB56" w14:textId="06965950" w:rsidR="00B70C7D" w:rsidRPr="00250A01" w:rsidRDefault="00B70C7D" w:rsidP="00160FEE">
            <w:pPr>
              <w:spacing w:after="0" w:line="240" w:lineRule="auto"/>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 xml:space="preserve">Corresponde a la vía de nacimiento. </w:t>
            </w:r>
          </w:p>
        </w:tc>
        <w:tc>
          <w:tcPr>
            <w:tcW w:w="626" w:type="pct"/>
            <w:tcBorders>
              <w:top w:val="single" w:sz="4" w:space="0" w:color="auto"/>
              <w:bottom w:val="single" w:sz="4" w:space="0" w:color="auto"/>
            </w:tcBorders>
            <w:shd w:val="clear" w:color="auto" w:fill="auto"/>
          </w:tcPr>
          <w:p w14:paraId="0F27CA71" w14:textId="100C5BCB" w:rsidR="00B70C7D" w:rsidRPr="00250A01" w:rsidRDefault="00B70C7D" w:rsidP="00160FEE">
            <w:pPr>
              <w:spacing w:after="0" w:line="240" w:lineRule="auto"/>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w:t>
            </w:r>
          </w:p>
        </w:tc>
        <w:tc>
          <w:tcPr>
            <w:tcW w:w="1269" w:type="pct"/>
            <w:tcBorders>
              <w:top w:val="single" w:sz="4" w:space="0" w:color="auto"/>
              <w:bottom w:val="single" w:sz="4" w:space="0" w:color="auto"/>
            </w:tcBorders>
            <w:shd w:val="clear" w:color="auto" w:fill="auto"/>
          </w:tcPr>
          <w:p w14:paraId="048E0D5F" w14:textId="42A6682A" w:rsidR="00B70C7D" w:rsidRPr="00250A01" w:rsidRDefault="00B70C7D" w:rsidP="00160FEE">
            <w:pPr>
              <w:spacing w:after="0" w:line="240" w:lineRule="auto"/>
              <w:rPr>
                <w:rFonts w:ascii="Times New Roman" w:eastAsia="Times New Roman" w:hAnsi="Times New Roman" w:cs="Times New Roman"/>
                <w:sz w:val="24"/>
                <w:szCs w:val="24"/>
                <w:lang w:val="es-ES_tradnl" w:eastAsia="es-ES"/>
              </w:rPr>
            </w:pPr>
            <w:r w:rsidRPr="0076336F">
              <w:rPr>
                <w:rFonts w:ascii="Times New Roman" w:eastAsia="Times New Roman" w:hAnsi="Times New Roman" w:cs="Times New Roman"/>
                <w:sz w:val="24"/>
                <w:szCs w:val="24"/>
              </w:rPr>
              <w:t>Categorizado en:</w:t>
            </w:r>
            <w:r>
              <w:rPr>
                <w:rFonts w:ascii="Times New Roman" w:eastAsia="Times New Roman" w:hAnsi="Times New Roman" w:cs="Times New Roman"/>
                <w:sz w:val="24"/>
                <w:szCs w:val="24"/>
              </w:rPr>
              <w:t xml:space="preserve"> </w:t>
            </w:r>
            <w:r w:rsidRPr="009D3186">
              <w:rPr>
                <w:rFonts w:ascii="Times New Roman" w:eastAsia="Times New Roman" w:hAnsi="Times New Roman" w:cs="Times New Roman"/>
                <w:i/>
                <w:sz w:val="24"/>
                <w:szCs w:val="24"/>
                <w:lang w:val="es-ES_tradnl" w:eastAsia="es-ES"/>
              </w:rPr>
              <w:t>Vaginal</w:t>
            </w:r>
            <w:r>
              <w:rPr>
                <w:rFonts w:ascii="Times New Roman" w:eastAsia="Times New Roman" w:hAnsi="Times New Roman" w:cs="Times New Roman"/>
                <w:sz w:val="24"/>
                <w:szCs w:val="24"/>
                <w:lang w:val="es-ES_tradnl" w:eastAsia="es-ES"/>
              </w:rPr>
              <w:t xml:space="preserve">, </w:t>
            </w:r>
            <w:r w:rsidRPr="009D3186">
              <w:rPr>
                <w:rFonts w:ascii="Times New Roman" w:eastAsia="Times New Roman" w:hAnsi="Times New Roman" w:cs="Times New Roman"/>
                <w:i/>
                <w:sz w:val="24"/>
                <w:szCs w:val="24"/>
                <w:lang w:val="es-ES_tradnl" w:eastAsia="es-ES"/>
              </w:rPr>
              <w:t>Cesárea</w:t>
            </w:r>
            <w:r w:rsidRPr="00250A01">
              <w:rPr>
                <w:rFonts w:ascii="Times New Roman" w:eastAsia="Times New Roman" w:hAnsi="Times New Roman" w:cs="Times New Roman"/>
                <w:sz w:val="24"/>
                <w:szCs w:val="24"/>
                <w:lang w:val="es-ES_tradnl" w:eastAsia="es-ES"/>
              </w:rPr>
              <w:t xml:space="preserve"> </w:t>
            </w:r>
          </w:p>
        </w:tc>
        <w:tc>
          <w:tcPr>
            <w:tcW w:w="889" w:type="pct"/>
            <w:tcBorders>
              <w:top w:val="single" w:sz="4" w:space="0" w:color="auto"/>
              <w:bottom w:val="single" w:sz="4" w:space="0" w:color="auto"/>
            </w:tcBorders>
          </w:tcPr>
          <w:p w14:paraId="58A3B174" w14:textId="40E7ABFC" w:rsidR="00B70C7D" w:rsidRPr="00250A01" w:rsidRDefault="00B70C7D" w:rsidP="00160FEE">
            <w:pPr>
              <w:spacing w:after="0" w:line="240" w:lineRule="auto"/>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 xml:space="preserve">Cualitativa nominal </w:t>
            </w:r>
          </w:p>
        </w:tc>
      </w:tr>
      <w:tr w:rsidR="00160FEE" w:rsidRPr="00250A01" w14:paraId="71F5789C" w14:textId="77777777" w:rsidTr="00160FEE">
        <w:trPr>
          <w:trHeight w:val="764"/>
        </w:trPr>
        <w:tc>
          <w:tcPr>
            <w:tcW w:w="937" w:type="pct"/>
            <w:tcBorders>
              <w:top w:val="single" w:sz="4" w:space="0" w:color="auto"/>
              <w:bottom w:val="single" w:sz="4" w:space="0" w:color="auto"/>
            </w:tcBorders>
            <w:shd w:val="clear" w:color="auto" w:fill="auto"/>
          </w:tcPr>
          <w:p w14:paraId="779D0106" w14:textId="27D0CD01" w:rsidR="00B70C7D" w:rsidRPr="00250A01" w:rsidRDefault="00B70C7D" w:rsidP="00160FEE">
            <w:pPr>
              <w:spacing w:after="0" w:line="240" w:lineRule="auto"/>
              <w:rPr>
                <w:rFonts w:ascii="Times New Roman" w:hAnsi="Times New Roman" w:cs="Times New Roman"/>
                <w:b/>
                <w:bCs/>
                <w:sz w:val="24"/>
                <w:szCs w:val="24"/>
                <w:lang w:val="es-ES_tradnl"/>
              </w:rPr>
            </w:pPr>
            <w:r w:rsidRPr="00250A01">
              <w:rPr>
                <w:rFonts w:ascii="Times New Roman" w:hAnsi="Times New Roman" w:cs="Times New Roman"/>
                <w:b/>
                <w:bCs/>
                <w:sz w:val="24"/>
                <w:szCs w:val="24"/>
                <w:lang w:val="es-ES_tradnl"/>
              </w:rPr>
              <w:t xml:space="preserve">Tipo de lactancia </w:t>
            </w:r>
          </w:p>
        </w:tc>
        <w:tc>
          <w:tcPr>
            <w:tcW w:w="1280" w:type="pct"/>
            <w:tcBorders>
              <w:top w:val="single" w:sz="4" w:space="0" w:color="auto"/>
              <w:bottom w:val="single" w:sz="4" w:space="0" w:color="auto"/>
            </w:tcBorders>
            <w:shd w:val="clear" w:color="auto" w:fill="auto"/>
          </w:tcPr>
          <w:p w14:paraId="5D3D313F" w14:textId="75D896D7" w:rsidR="00B70C7D" w:rsidRPr="00250A01" w:rsidRDefault="00B70C7D" w:rsidP="00160FEE">
            <w:pPr>
              <w:spacing w:after="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Alimentación recibida durante los primeros 6 meses de vida.</w:t>
            </w:r>
          </w:p>
        </w:tc>
        <w:tc>
          <w:tcPr>
            <w:tcW w:w="626" w:type="pct"/>
            <w:tcBorders>
              <w:top w:val="single" w:sz="4" w:space="0" w:color="auto"/>
              <w:bottom w:val="single" w:sz="4" w:space="0" w:color="auto"/>
            </w:tcBorders>
            <w:shd w:val="clear" w:color="auto" w:fill="auto"/>
          </w:tcPr>
          <w:p w14:paraId="0F9737A6" w14:textId="74EE901A" w:rsidR="00B70C7D" w:rsidRPr="00250A01" w:rsidRDefault="00B70C7D" w:rsidP="00160FEE">
            <w:pPr>
              <w:spacing w:after="0" w:line="240" w:lineRule="auto"/>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w:t>
            </w:r>
          </w:p>
        </w:tc>
        <w:tc>
          <w:tcPr>
            <w:tcW w:w="1269" w:type="pct"/>
            <w:tcBorders>
              <w:top w:val="single" w:sz="4" w:space="0" w:color="auto"/>
              <w:bottom w:val="single" w:sz="4" w:space="0" w:color="auto"/>
            </w:tcBorders>
            <w:shd w:val="clear" w:color="auto" w:fill="auto"/>
          </w:tcPr>
          <w:p w14:paraId="05464958" w14:textId="77777777" w:rsidR="009D3186" w:rsidRPr="009D3186" w:rsidRDefault="00B70C7D" w:rsidP="00160FEE">
            <w:pPr>
              <w:spacing w:after="0" w:line="240" w:lineRule="auto"/>
              <w:rPr>
                <w:rFonts w:ascii="Times New Roman" w:eastAsia="Times New Roman" w:hAnsi="Times New Roman" w:cs="Times New Roman"/>
                <w:i/>
                <w:sz w:val="24"/>
                <w:szCs w:val="24"/>
                <w:lang w:val="es-ES_tradnl" w:eastAsia="es-ES"/>
              </w:rPr>
            </w:pPr>
            <w:r w:rsidRPr="0076336F">
              <w:rPr>
                <w:rFonts w:ascii="Times New Roman" w:eastAsia="Times New Roman" w:hAnsi="Times New Roman" w:cs="Times New Roman"/>
                <w:sz w:val="24"/>
                <w:szCs w:val="24"/>
              </w:rPr>
              <w:t>Categorizado en:</w:t>
            </w:r>
            <w:r>
              <w:rPr>
                <w:rFonts w:ascii="Times New Roman" w:eastAsia="Times New Roman" w:hAnsi="Times New Roman" w:cs="Times New Roman"/>
                <w:sz w:val="24"/>
                <w:szCs w:val="24"/>
              </w:rPr>
              <w:t xml:space="preserve"> </w:t>
            </w:r>
            <w:r w:rsidR="009D3186" w:rsidRPr="009D3186">
              <w:rPr>
                <w:rFonts w:ascii="Times New Roman" w:eastAsia="Times New Roman" w:hAnsi="Times New Roman" w:cs="Times New Roman"/>
                <w:i/>
                <w:sz w:val="24"/>
                <w:szCs w:val="24"/>
                <w:lang w:val="es-ES_tradnl" w:eastAsia="es-ES"/>
              </w:rPr>
              <w:t>Lactancia materna exclusiva, Lactancia materna no exclusiva,</w:t>
            </w:r>
          </w:p>
          <w:p w14:paraId="373E9526" w14:textId="4A4B956C" w:rsidR="00B70C7D" w:rsidRPr="00250A01" w:rsidRDefault="009D3186" w:rsidP="00160FEE">
            <w:pPr>
              <w:spacing w:after="0" w:line="240" w:lineRule="auto"/>
              <w:rPr>
                <w:rFonts w:ascii="Times New Roman" w:eastAsia="Times New Roman" w:hAnsi="Times New Roman" w:cs="Times New Roman"/>
                <w:sz w:val="24"/>
                <w:szCs w:val="24"/>
                <w:lang w:val="es-ES_tradnl" w:eastAsia="es-ES"/>
              </w:rPr>
            </w:pPr>
            <w:r w:rsidRPr="009D3186">
              <w:rPr>
                <w:rFonts w:ascii="Times New Roman" w:eastAsia="Times New Roman" w:hAnsi="Times New Roman" w:cs="Times New Roman"/>
                <w:i/>
                <w:sz w:val="24"/>
                <w:szCs w:val="24"/>
                <w:lang w:val="es-ES_tradnl" w:eastAsia="es-ES"/>
              </w:rPr>
              <w:t>No recibió lactancia materna</w:t>
            </w:r>
            <w:r w:rsidR="00B70C7D" w:rsidRPr="009D3186">
              <w:rPr>
                <w:rFonts w:ascii="Times New Roman" w:eastAsia="Times New Roman" w:hAnsi="Times New Roman" w:cs="Times New Roman"/>
                <w:i/>
                <w:sz w:val="24"/>
                <w:szCs w:val="24"/>
                <w:lang w:val="es-ES_tradnl" w:eastAsia="es-ES"/>
              </w:rPr>
              <w:t>.</w:t>
            </w:r>
          </w:p>
        </w:tc>
        <w:tc>
          <w:tcPr>
            <w:tcW w:w="889" w:type="pct"/>
            <w:tcBorders>
              <w:top w:val="single" w:sz="4" w:space="0" w:color="auto"/>
              <w:bottom w:val="single" w:sz="4" w:space="0" w:color="auto"/>
            </w:tcBorders>
          </w:tcPr>
          <w:p w14:paraId="76ECB555" w14:textId="127E58E6" w:rsidR="00B70C7D" w:rsidRPr="00250A01" w:rsidRDefault="00B70C7D" w:rsidP="00160FEE">
            <w:pPr>
              <w:spacing w:after="0" w:line="240" w:lineRule="auto"/>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 xml:space="preserve">Cualitativa nominal </w:t>
            </w:r>
          </w:p>
        </w:tc>
      </w:tr>
      <w:tr w:rsidR="00160FEE" w:rsidRPr="00250A01" w14:paraId="77070EF3" w14:textId="77777777" w:rsidTr="00160FEE">
        <w:trPr>
          <w:trHeight w:val="764"/>
        </w:trPr>
        <w:tc>
          <w:tcPr>
            <w:tcW w:w="937" w:type="pct"/>
            <w:tcBorders>
              <w:top w:val="single" w:sz="4" w:space="0" w:color="auto"/>
              <w:bottom w:val="single" w:sz="4" w:space="0" w:color="auto"/>
            </w:tcBorders>
            <w:shd w:val="clear" w:color="auto" w:fill="auto"/>
          </w:tcPr>
          <w:p w14:paraId="785881EA" w14:textId="2DDF5DA3" w:rsidR="00B70C7D" w:rsidRPr="00250A01" w:rsidRDefault="00B70C7D" w:rsidP="00160FEE">
            <w:pPr>
              <w:spacing w:after="0" w:line="240" w:lineRule="auto"/>
              <w:rPr>
                <w:rFonts w:ascii="Times New Roman" w:hAnsi="Times New Roman" w:cs="Times New Roman"/>
                <w:b/>
                <w:bCs/>
                <w:sz w:val="24"/>
                <w:szCs w:val="24"/>
                <w:lang w:val="es-ES_tradnl"/>
              </w:rPr>
            </w:pPr>
            <w:r w:rsidRPr="00250A01">
              <w:rPr>
                <w:rFonts w:ascii="Times New Roman" w:hAnsi="Times New Roman" w:cs="Times New Roman"/>
                <w:b/>
                <w:bCs/>
                <w:sz w:val="24"/>
                <w:szCs w:val="24"/>
                <w:lang w:val="es-ES_tradnl"/>
              </w:rPr>
              <w:t xml:space="preserve">Tiempo de lactancia </w:t>
            </w:r>
            <w:r w:rsidR="009D3186">
              <w:rPr>
                <w:rFonts w:ascii="Times New Roman" w:hAnsi="Times New Roman" w:cs="Times New Roman"/>
                <w:b/>
                <w:bCs/>
                <w:sz w:val="24"/>
                <w:szCs w:val="24"/>
                <w:lang w:val="es-ES_tradnl"/>
              </w:rPr>
              <w:t>materna exclusiva, no exclusiva.</w:t>
            </w:r>
          </w:p>
        </w:tc>
        <w:tc>
          <w:tcPr>
            <w:tcW w:w="1280" w:type="pct"/>
            <w:tcBorders>
              <w:top w:val="single" w:sz="4" w:space="0" w:color="auto"/>
              <w:bottom w:val="single" w:sz="4" w:space="0" w:color="auto"/>
            </w:tcBorders>
            <w:shd w:val="clear" w:color="auto" w:fill="auto"/>
          </w:tcPr>
          <w:p w14:paraId="767CEB23" w14:textId="50AF8811" w:rsidR="00B70C7D" w:rsidRPr="00250A01" w:rsidRDefault="009D3186" w:rsidP="00160FEE">
            <w:pPr>
              <w:spacing w:after="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Tiempo transcurrido en las alimentaciones del recién nacido y menor de 2 años.</w:t>
            </w:r>
            <w:r w:rsidR="00B70C7D" w:rsidRPr="00250A01">
              <w:rPr>
                <w:rFonts w:ascii="Times New Roman" w:hAnsi="Times New Roman" w:cs="Times New Roman"/>
                <w:sz w:val="24"/>
                <w:szCs w:val="24"/>
                <w:lang w:val="es-ES_tradnl"/>
              </w:rPr>
              <w:t xml:space="preserve"> </w:t>
            </w:r>
          </w:p>
        </w:tc>
        <w:tc>
          <w:tcPr>
            <w:tcW w:w="626" w:type="pct"/>
            <w:tcBorders>
              <w:top w:val="single" w:sz="4" w:space="0" w:color="auto"/>
              <w:bottom w:val="single" w:sz="4" w:space="0" w:color="auto"/>
            </w:tcBorders>
            <w:shd w:val="clear" w:color="auto" w:fill="auto"/>
          </w:tcPr>
          <w:p w14:paraId="315584BE" w14:textId="4AD44CCE" w:rsidR="00B70C7D" w:rsidRPr="00250A01" w:rsidRDefault="009D3186" w:rsidP="00160FEE">
            <w:pPr>
              <w:spacing w:after="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Meses y años.</w:t>
            </w:r>
          </w:p>
        </w:tc>
        <w:tc>
          <w:tcPr>
            <w:tcW w:w="1269" w:type="pct"/>
            <w:tcBorders>
              <w:top w:val="single" w:sz="4" w:space="0" w:color="auto"/>
              <w:bottom w:val="single" w:sz="4" w:space="0" w:color="auto"/>
            </w:tcBorders>
            <w:shd w:val="clear" w:color="auto" w:fill="auto"/>
          </w:tcPr>
          <w:p w14:paraId="38D23D92" w14:textId="5EF9F786" w:rsidR="00B70C7D" w:rsidRPr="00250A01" w:rsidRDefault="009D3186" w:rsidP="00160FEE">
            <w:pPr>
              <w:spacing w:after="0" w:line="240" w:lineRule="auto"/>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Categorizado en: </w:t>
            </w:r>
            <w:r w:rsidR="00B70C7D" w:rsidRPr="00250A01">
              <w:rPr>
                <w:rFonts w:ascii="Times New Roman" w:eastAsia="Times New Roman" w:hAnsi="Times New Roman" w:cs="Times New Roman"/>
                <w:sz w:val="24"/>
                <w:szCs w:val="24"/>
                <w:lang w:val="es-ES_tradnl" w:eastAsia="es-ES"/>
              </w:rPr>
              <w:t>6 meses</w:t>
            </w:r>
            <w:r>
              <w:rPr>
                <w:rFonts w:ascii="Times New Roman" w:eastAsia="Times New Roman" w:hAnsi="Times New Roman" w:cs="Times New Roman"/>
                <w:sz w:val="24"/>
                <w:szCs w:val="24"/>
                <w:lang w:val="es-ES_tradnl" w:eastAsia="es-ES"/>
              </w:rPr>
              <w:t xml:space="preserve"> para la exclusiva y no exclusiva; y 1 año y </w:t>
            </w:r>
            <w:r w:rsidR="00B70C7D" w:rsidRPr="00250A01">
              <w:rPr>
                <w:rFonts w:ascii="Times New Roman" w:eastAsia="Times New Roman" w:hAnsi="Times New Roman" w:cs="Times New Roman"/>
                <w:sz w:val="24"/>
                <w:szCs w:val="24"/>
                <w:lang w:val="es-ES_tradnl" w:eastAsia="es-ES"/>
              </w:rPr>
              <w:t xml:space="preserve">Más de 1 año </w:t>
            </w:r>
            <w:r>
              <w:rPr>
                <w:rFonts w:ascii="Times New Roman" w:eastAsia="Times New Roman" w:hAnsi="Times New Roman" w:cs="Times New Roman"/>
                <w:sz w:val="24"/>
                <w:szCs w:val="24"/>
                <w:lang w:val="es-ES_tradnl" w:eastAsia="es-ES"/>
              </w:rPr>
              <w:t>en lo relacionado a la alimentación complementaria.</w:t>
            </w:r>
          </w:p>
        </w:tc>
        <w:tc>
          <w:tcPr>
            <w:tcW w:w="889" w:type="pct"/>
            <w:tcBorders>
              <w:top w:val="single" w:sz="4" w:space="0" w:color="auto"/>
              <w:bottom w:val="single" w:sz="4" w:space="0" w:color="auto"/>
            </w:tcBorders>
          </w:tcPr>
          <w:p w14:paraId="7490EDFE" w14:textId="68155923" w:rsidR="00B70C7D" w:rsidRPr="00250A01" w:rsidRDefault="00B70C7D" w:rsidP="00160FEE">
            <w:pPr>
              <w:spacing w:after="0" w:line="240" w:lineRule="auto"/>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C</w:t>
            </w:r>
            <w:r w:rsidR="009D3186">
              <w:rPr>
                <w:rFonts w:ascii="Times New Roman" w:eastAsia="Times New Roman" w:hAnsi="Times New Roman" w:cs="Times New Roman"/>
                <w:sz w:val="24"/>
                <w:szCs w:val="24"/>
                <w:lang w:val="es-ES_tradnl" w:eastAsia="es-ES"/>
              </w:rPr>
              <w:t>uantitativa continua y cualitativa nominal.</w:t>
            </w:r>
          </w:p>
        </w:tc>
      </w:tr>
      <w:tr w:rsidR="00160FEE" w:rsidRPr="00250A01" w14:paraId="3B4C3C54" w14:textId="77777777" w:rsidTr="00160FEE">
        <w:trPr>
          <w:trHeight w:val="764"/>
        </w:trPr>
        <w:tc>
          <w:tcPr>
            <w:tcW w:w="937" w:type="pct"/>
            <w:tcBorders>
              <w:top w:val="single" w:sz="4" w:space="0" w:color="auto"/>
              <w:bottom w:val="single" w:sz="4" w:space="0" w:color="auto"/>
            </w:tcBorders>
            <w:shd w:val="clear" w:color="auto" w:fill="auto"/>
          </w:tcPr>
          <w:p w14:paraId="72389547" w14:textId="378D75DC" w:rsidR="00B70C7D" w:rsidRPr="00250A01" w:rsidRDefault="00B70C7D" w:rsidP="00160FEE">
            <w:pPr>
              <w:spacing w:after="0" w:line="240" w:lineRule="auto"/>
              <w:rPr>
                <w:rFonts w:ascii="Times New Roman" w:hAnsi="Times New Roman" w:cs="Times New Roman"/>
                <w:b/>
                <w:bCs/>
                <w:sz w:val="24"/>
                <w:szCs w:val="24"/>
                <w:lang w:val="es-ES_tradnl"/>
              </w:rPr>
            </w:pPr>
            <w:r w:rsidRPr="00250A01">
              <w:rPr>
                <w:rFonts w:ascii="Times New Roman" w:hAnsi="Times New Roman" w:cs="Times New Roman"/>
                <w:b/>
                <w:bCs/>
                <w:sz w:val="24"/>
                <w:szCs w:val="24"/>
                <w:lang w:val="es-ES_tradnl"/>
              </w:rPr>
              <w:lastRenderedPageBreak/>
              <w:t>Diagnóstico de enfermedad autoinmune</w:t>
            </w:r>
          </w:p>
        </w:tc>
        <w:tc>
          <w:tcPr>
            <w:tcW w:w="1280" w:type="pct"/>
            <w:tcBorders>
              <w:top w:val="single" w:sz="4" w:space="0" w:color="auto"/>
              <w:bottom w:val="single" w:sz="4" w:space="0" w:color="auto"/>
            </w:tcBorders>
            <w:shd w:val="clear" w:color="auto" w:fill="auto"/>
          </w:tcPr>
          <w:p w14:paraId="7FC3CAE9" w14:textId="71797E14" w:rsidR="00B70C7D" w:rsidRPr="00250A01" w:rsidRDefault="00160FEE" w:rsidP="00160FEE">
            <w:pPr>
              <w:spacing w:after="0" w:line="24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Es la confirmación de la presencia o ausencia de la enfermedad autoinmune de artritis reumatoide, celiaquía y tiroiditis de Hashimoto.</w:t>
            </w:r>
          </w:p>
        </w:tc>
        <w:tc>
          <w:tcPr>
            <w:tcW w:w="626" w:type="pct"/>
            <w:tcBorders>
              <w:top w:val="single" w:sz="4" w:space="0" w:color="auto"/>
              <w:bottom w:val="single" w:sz="4" w:space="0" w:color="auto"/>
            </w:tcBorders>
            <w:shd w:val="clear" w:color="auto" w:fill="auto"/>
          </w:tcPr>
          <w:p w14:paraId="154C523F" w14:textId="267A5FB2" w:rsidR="00B70C7D" w:rsidRPr="00250A01" w:rsidRDefault="00B70C7D" w:rsidP="00160FEE">
            <w:pPr>
              <w:spacing w:after="0" w:line="240" w:lineRule="auto"/>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w:t>
            </w:r>
          </w:p>
        </w:tc>
        <w:tc>
          <w:tcPr>
            <w:tcW w:w="1269" w:type="pct"/>
            <w:tcBorders>
              <w:top w:val="single" w:sz="4" w:space="0" w:color="auto"/>
              <w:bottom w:val="single" w:sz="4" w:space="0" w:color="auto"/>
            </w:tcBorders>
            <w:shd w:val="clear" w:color="auto" w:fill="auto"/>
          </w:tcPr>
          <w:p w14:paraId="2BFBE945" w14:textId="02E6E793" w:rsidR="00B70C7D" w:rsidRPr="00250A01" w:rsidRDefault="009D3186" w:rsidP="00160FEE">
            <w:pPr>
              <w:spacing w:after="0" w:line="240" w:lineRule="auto"/>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Categorizado en: </w:t>
            </w:r>
            <w:r w:rsidR="00160FEE">
              <w:rPr>
                <w:rFonts w:ascii="Times New Roman" w:eastAsia="Times New Roman" w:hAnsi="Times New Roman" w:cs="Times New Roman"/>
                <w:sz w:val="24"/>
                <w:szCs w:val="24"/>
                <w:lang w:val="es-ES_tradnl" w:eastAsia="es-ES"/>
              </w:rPr>
              <w:t>Ausente, Presente.</w:t>
            </w:r>
          </w:p>
        </w:tc>
        <w:tc>
          <w:tcPr>
            <w:tcW w:w="889" w:type="pct"/>
            <w:tcBorders>
              <w:top w:val="single" w:sz="4" w:space="0" w:color="auto"/>
              <w:bottom w:val="single" w:sz="4" w:space="0" w:color="auto"/>
            </w:tcBorders>
          </w:tcPr>
          <w:p w14:paraId="7A30C03F" w14:textId="264901E7" w:rsidR="00B70C7D" w:rsidRPr="00250A01" w:rsidRDefault="00B70C7D" w:rsidP="00160FEE">
            <w:pPr>
              <w:spacing w:after="0" w:line="240" w:lineRule="auto"/>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 xml:space="preserve">Cualitativa nominal </w:t>
            </w:r>
          </w:p>
        </w:tc>
      </w:tr>
      <w:tr w:rsidR="00160FEE" w:rsidRPr="00250A01" w14:paraId="1D453E24" w14:textId="77777777" w:rsidTr="00160FEE">
        <w:trPr>
          <w:trHeight w:val="764"/>
        </w:trPr>
        <w:tc>
          <w:tcPr>
            <w:tcW w:w="937" w:type="pct"/>
            <w:tcBorders>
              <w:top w:val="single" w:sz="4" w:space="0" w:color="auto"/>
              <w:bottom w:val="single" w:sz="4" w:space="0" w:color="auto"/>
            </w:tcBorders>
            <w:shd w:val="clear" w:color="auto" w:fill="auto"/>
          </w:tcPr>
          <w:p w14:paraId="479CF878" w14:textId="23F0E81B" w:rsidR="00B70C7D" w:rsidRPr="00250A01" w:rsidRDefault="00B70C7D" w:rsidP="00160FEE">
            <w:pPr>
              <w:spacing w:after="0" w:line="240" w:lineRule="auto"/>
              <w:rPr>
                <w:rFonts w:ascii="Times New Roman" w:eastAsia="Times New Roman" w:hAnsi="Times New Roman" w:cs="Times New Roman"/>
                <w:b/>
                <w:color w:val="000000"/>
                <w:sz w:val="24"/>
                <w:szCs w:val="24"/>
                <w:lang w:val="es-ES_tradnl" w:eastAsia="es-ES"/>
              </w:rPr>
            </w:pPr>
            <w:r w:rsidRPr="00250A01">
              <w:rPr>
                <w:rFonts w:ascii="Times New Roman" w:eastAsia="Times New Roman" w:hAnsi="Times New Roman" w:cs="Times New Roman"/>
                <w:b/>
                <w:color w:val="000000"/>
                <w:sz w:val="24"/>
                <w:szCs w:val="24"/>
                <w:lang w:val="es-ES_tradnl" w:eastAsia="es-ES"/>
              </w:rPr>
              <w:t xml:space="preserve">Tipo de enfermedad autoinmune que presenta </w:t>
            </w:r>
          </w:p>
        </w:tc>
        <w:tc>
          <w:tcPr>
            <w:tcW w:w="1280" w:type="pct"/>
            <w:tcBorders>
              <w:top w:val="single" w:sz="4" w:space="0" w:color="auto"/>
              <w:bottom w:val="single" w:sz="4" w:space="0" w:color="auto"/>
            </w:tcBorders>
            <w:shd w:val="clear" w:color="auto" w:fill="auto"/>
          </w:tcPr>
          <w:p w14:paraId="6BF4F96B" w14:textId="7D454269" w:rsidR="00B70C7D" w:rsidRPr="00250A01" w:rsidRDefault="00B70C7D" w:rsidP="00160FEE">
            <w:pPr>
              <w:spacing w:after="0" w:line="240" w:lineRule="auto"/>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 xml:space="preserve">Obtenido a través </w:t>
            </w:r>
            <w:r w:rsidR="00160FEE">
              <w:rPr>
                <w:rFonts w:ascii="Times New Roman" w:hAnsi="Times New Roman" w:cs="Times New Roman"/>
                <w:sz w:val="24"/>
                <w:szCs w:val="24"/>
                <w:lang w:val="es-ES_tradnl"/>
              </w:rPr>
              <w:t xml:space="preserve">de los diagnósticos médicos </w:t>
            </w:r>
            <w:r w:rsidRPr="00250A01">
              <w:rPr>
                <w:rFonts w:ascii="Times New Roman" w:hAnsi="Times New Roman" w:cs="Times New Roman"/>
                <w:sz w:val="24"/>
                <w:szCs w:val="24"/>
                <w:lang w:val="es-ES_tradnl"/>
              </w:rPr>
              <w:t>confirmados</w:t>
            </w:r>
            <w:r w:rsidR="00160FEE">
              <w:rPr>
                <w:rFonts w:ascii="Times New Roman" w:hAnsi="Times New Roman" w:cs="Times New Roman"/>
                <w:sz w:val="24"/>
                <w:szCs w:val="24"/>
                <w:lang w:val="es-ES_tradnl"/>
              </w:rPr>
              <w:t xml:space="preserve"> por las pruebas correspondientes a cada patología investigada</w:t>
            </w:r>
            <w:r w:rsidRPr="00250A01">
              <w:rPr>
                <w:rFonts w:ascii="Times New Roman" w:hAnsi="Times New Roman" w:cs="Times New Roman"/>
                <w:sz w:val="24"/>
                <w:szCs w:val="24"/>
                <w:lang w:val="es-ES_tradnl"/>
              </w:rPr>
              <w:t>.</w:t>
            </w:r>
          </w:p>
        </w:tc>
        <w:tc>
          <w:tcPr>
            <w:tcW w:w="626" w:type="pct"/>
            <w:tcBorders>
              <w:top w:val="single" w:sz="4" w:space="0" w:color="auto"/>
              <w:bottom w:val="single" w:sz="4" w:space="0" w:color="auto"/>
            </w:tcBorders>
            <w:shd w:val="clear" w:color="auto" w:fill="auto"/>
          </w:tcPr>
          <w:p w14:paraId="3011784E" w14:textId="7B4DCE90" w:rsidR="00B70C7D" w:rsidRPr="00250A01" w:rsidRDefault="00B70C7D" w:rsidP="00160FEE">
            <w:pPr>
              <w:spacing w:after="0" w:line="240" w:lineRule="auto"/>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w:t>
            </w:r>
          </w:p>
        </w:tc>
        <w:tc>
          <w:tcPr>
            <w:tcW w:w="1269" w:type="pct"/>
            <w:tcBorders>
              <w:top w:val="single" w:sz="4" w:space="0" w:color="auto"/>
              <w:bottom w:val="single" w:sz="4" w:space="0" w:color="auto"/>
            </w:tcBorders>
            <w:shd w:val="clear" w:color="auto" w:fill="auto"/>
          </w:tcPr>
          <w:p w14:paraId="29411AAF" w14:textId="2DE5D65B" w:rsidR="00B70C7D" w:rsidRPr="00250A01" w:rsidRDefault="009D3186" w:rsidP="00160FEE">
            <w:pPr>
              <w:spacing w:after="0" w:line="240" w:lineRule="auto"/>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Categorizado en: Celiaquía, </w:t>
            </w:r>
            <w:r w:rsidR="00B70C7D" w:rsidRPr="00250A01">
              <w:rPr>
                <w:rFonts w:ascii="Times New Roman" w:eastAsia="Times New Roman" w:hAnsi="Times New Roman" w:cs="Times New Roman"/>
                <w:sz w:val="24"/>
                <w:szCs w:val="24"/>
                <w:lang w:val="es-ES_tradnl" w:eastAsia="es-ES"/>
              </w:rPr>
              <w:t>Artritis reumatoide</w:t>
            </w:r>
            <w:r>
              <w:rPr>
                <w:rFonts w:ascii="Times New Roman" w:eastAsia="Times New Roman" w:hAnsi="Times New Roman" w:cs="Times New Roman"/>
                <w:sz w:val="24"/>
                <w:szCs w:val="24"/>
                <w:lang w:val="es-ES_tradnl" w:eastAsia="es-ES"/>
              </w:rPr>
              <w:t xml:space="preserve">, </w:t>
            </w:r>
            <w:r w:rsidR="00B70C7D" w:rsidRPr="00250A01">
              <w:rPr>
                <w:rFonts w:ascii="Times New Roman" w:eastAsia="Times New Roman" w:hAnsi="Times New Roman" w:cs="Times New Roman"/>
                <w:sz w:val="24"/>
                <w:szCs w:val="24"/>
                <w:lang w:val="es-ES_tradnl" w:eastAsia="es-ES"/>
              </w:rPr>
              <w:t>Tiroiditis de Hashimoto</w:t>
            </w:r>
            <w:r>
              <w:rPr>
                <w:rFonts w:ascii="Times New Roman" w:eastAsia="Times New Roman" w:hAnsi="Times New Roman" w:cs="Times New Roman"/>
                <w:sz w:val="24"/>
                <w:szCs w:val="24"/>
                <w:lang w:val="es-ES_tradnl" w:eastAsia="es-ES"/>
              </w:rPr>
              <w:t>.</w:t>
            </w:r>
          </w:p>
        </w:tc>
        <w:tc>
          <w:tcPr>
            <w:tcW w:w="889" w:type="pct"/>
            <w:tcBorders>
              <w:top w:val="single" w:sz="4" w:space="0" w:color="auto"/>
              <w:bottom w:val="single" w:sz="4" w:space="0" w:color="auto"/>
            </w:tcBorders>
          </w:tcPr>
          <w:p w14:paraId="41A976F4" w14:textId="22CC6DC9" w:rsidR="00B70C7D" w:rsidRPr="00250A01" w:rsidRDefault="00B70C7D" w:rsidP="00160FEE">
            <w:pPr>
              <w:spacing w:after="0" w:line="240" w:lineRule="auto"/>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Cualitativa nominal</w:t>
            </w:r>
          </w:p>
        </w:tc>
      </w:tr>
    </w:tbl>
    <w:p w14:paraId="5CE6A7B8" w14:textId="77777777" w:rsidR="00160FEE" w:rsidRDefault="00160FEE" w:rsidP="00160FEE">
      <w:pPr>
        <w:rPr>
          <w:lang w:val="es-ES_tradnl"/>
        </w:rPr>
      </w:pPr>
      <w:bookmarkStart w:id="85" w:name="_Toc329330772"/>
      <w:bookmarkStart w:id="86" w:name="_Toc485737391"/>
      <w:bookmarkStart w:id="87" w:name="_Toc487217517"/>
      <w:bookmarkStart w:id="88" w:name="_Toc535161622"/>
    </w:p>
    <w:p w14:paraId="65659D72" w14:textId="2251A6F5" w:rsidR="00BC444D" w:rsidRPr="00250A01" w:rsidRDefault="008D1D84" w:rsidP="00250A01">
      <w:pPr>
        <w:pStyle w:val="Ttulo2"/>
        <w:numPr>
          <w:ilvl w:val="1"/>
          <w:numId w:val="3"/>
        </w:numPr>
        <w:ind w:left="426"/>
        <w:jc w:val="both"/>
        <w:rPr>
          <w:lang w:val="es-ES_tradnl"/>
        </w:rPr>
      </w:pPr>
      <w:bookmarkStart w:id="89" w:name="_Toc53322705"/>
      <w:r w:rsidRPr="00250A01">
        <w:rPr>
          <w:lang w:val="es-ES_tradnl"/>
        </w:rPr>
        <w:t>Instrumento</w:t>
      </w:r>
      <w:bookmarkEnd w:id="85"/>
      <w:bookmarkEnd w:id="86"/>
      <w:bookmarkEnd w:id="87"/>
      <w:bookmarkEnd w:id="88"/>
      <w:bookmarkEnd w:id="89"/>
    </w:p>
    <w:p w14:paraId="0917954C" w14:textId="7F503BDB" w:rsidR="002D5753" w:rsidRPr="00250A01" w:rsidRDefault="002D5753" w:rsidP="00250A01">
      <w:pPr>
        <w:spacing w:after="0" w:line="360" w:lineRule="auto"/>
        <w:jc w:val="both"/>
        <w:rPr>
          <w:rFonts w:ascii="Times New Roman" w:hAnsi="Times New Roman" w:cs="Times New Roman"/>
          <w:bCs/>
          <w:sz w:val="24"/>
          <w:szCs w:val="24"/>
          <w:lang w:val="es-ES_tradnl" w:eastAsia="es-ES"/>
        </w:rPr>
      </w:pPr>
      <w:r w:rsidRPr="00250A01">
        <w:rPr>
          <w:rFonts w:ascii="Times New Roman" w:hAnsi="Times New Roman" w:cs="Times New Roman"/>
          <w:bCs/>
          <w:color w:val="000000"/>
          <w:sz w:val="24"/>
          <w:szCs w:val="24"/>
          <w:lang w:val="es-ES_tradnl"/>
        </w:rPr>
        <w:t>Los datos necesarios para lograr los objetivos de estudios serán recolectados a través de la autora de investigación, previa revisión de cada ficha clínica de</w:t>
      </w:r>
      <w:r w:rsidR="00E4342C" w:rsidRPr="00250A01">
        <w:rPr>
          <w:rFonts w:ascii="Times New Roman" w:hAnsi="Times New Roman" w:cs="Times New Roman"/>
          <w:bCs/>
          <w:color w:val="000000"/>
          <w:sz w:val="24"/>
          <w:szCs w:val="24"/>
          <w:lang w:val="es-ES_tradnl"/>
        </w:rPr>
        <w:t xml:space="preserve"> los</w:t>
      </w:r>
      <w:r w:rsidRPr="00250A01">
        <w:rPr>
          <w:rFonts w:ascii="Times New Roman" w:hAnsi="Times New Roman" w:cs="Times New Roman"/>
          <w:bCs/>
          <w:color w:val="000000"/>
          <w:sz w:val="24"/>
          <w:szCs w:val="24"/>
          <w:lang w:val="es-ES_tradnl"/>
        </w:rPr>
        <w:t xml:space="preserve"> participante</w:t>
      </w:r>
      <w:r w:rsidR="00E4342C" w:rsidRPr="00250A01">
        <w:rPr>
          <w:rFonts w:ascii="Times New Roman" w:hAnsi="Times New Roman" w:cs="Times New Roman"/>
          <w:bCs/>
          <w:color w:val="000000"/>
          <w:sz w:val="24"/>
          <w:szCs w:val="24"/>
          <w:lang w:val="es-ES_tradnl"/>
        </w:rPr>
        <w:t>s</w:t>
      </w:r>
      <w:r w:rsidRPr="00250A01">
        <w:rPr>
          <w:rFonts w:ascii="Times New Roman" w:hAnsi="Times New Roman" w:cs="Times New Roman"/>
          <w:bCs/>
          <w:color w:val="000000"/>
          <w:sz w:val="24"/>
          <w:szCs w:val="24"/>
          <w:lang w:val="es-ES_tradnl"/>
        </w:rPr>
        <w:t xml:space="preserve"> que reúne</w:t>
      </w:r>
      <w:r w:rsidR="00E4342C" w:rsidRPr="00250A01">
        <w:rPr>
          <w:rFonts w:ascii="Times New Roman" w:hAnsi="Times New Roman" w:cs="Times New Roman"/>
          <w:bCs/>
          <w:color w:val="000000"/>
          <w:sz w:val="24"/>
          <w:szCs w:val="24"/>
          <w:lang w:val="es-ES_tradnl"/>
        </w:rPr>
        <w:t>n</w:t>
      </w:r>
      <w:r w:rsidRPr="00250A01">
        <w:rPr>
          <w:rFonts w:ascii="Times New Roman" w:hAnsi="Times New Roman" w:cs="Times New Roman"/>
          <w:bCs/>
          <w:color w:val="000000"/>
          <w:sz w:val="24"/>
          <w:szCs w:val="24"/>
          <w:lang w:val="es-ES_tradnl"/>
        </w:rPr>
        <w:t xml:space="preserve"> los criterios de selección, digitalizado </w:t>
      </w:r>
      <w:r w:rsidR="00831573">
        <w:rPr>
          <w:rFonts w:ascii="Times New Roman" w:hAnsi="Times New Roman" w:cs="Times New Roman"/>
          <w:bCs/>
          <w:color w:val="000000"/>
          <w:sz w:val="24"/>
          <w:szCs w:val="24"/>
          <w:lang w:val="es-ES_tradnl"/>
        </w:rPr>
        <w:t xml:space="preserve">dichos datos </w:t>
      </w:r>
      <w:r w:rsidRPr="00250A01">
        <w:rPr>
          <w:rFonts w:ascii="Times New Roman" w:hAnsi="Times New Roman" w:cs="Times New Roman"/>
          <w:bCs/>
          <w:color w:val="000000"/>
          <w:sz w:val="24"/>
          <w:szCs w:val="24"/>
          <w:lang w:val="es-ES_tradnl"/>
        </w:rPr>
        <w:t xml:space="preserve">en una planilla </w:t>
      </w:r>
      <w:r w:rsidR="00831573">
        <w:rPr>
          <w:rFonts w:ascii="Times New Roman" w:hAnsi="Times New Roman" w:cs="Times New Roman"/>
          <w:bCs/>
          <w:color w:val="000000"/>
          <w:sz w:val="24"/>
          <w:szCs w:val="24"/>
          <w:lang w:val="es-ES_tradnl"/>
        </w:rPr>
        <w:t xml:space="preserve">digital configurada para contar con los datos necesarios para las variables de interés y los objetivos del estudio </w:t>
      </w:r>
      <w:r w:rsidRPr="00250A01">
        <w:rPr>
          <w:rFonts w:ascii="Times New Roman" w:hAnsi="Times New Roman" w:cs="Times New Roman"/>
          <w:bCs/>
          <w:color w:val="000000"/>
          <w:sz w:val="24"/>
          <w:szCs w:val="24"/>
          <w:lang w:val="es-ES_tradnl"/>
        </w:rPr>
        <w:t>(Anexo C).</w:t>
      </w:r>
    </w:p>
    <w:p w14:paraId="7F8D9C41" w14:textId="77777777" w:rsidR="00831573" w:rsidRPr="00C07C36" w:rsidRDefault="00831573" w:rsidP="00831573">
      <w:pPr>
        <w:pStyle w:val="Ttulo2"/>
        <w:numPr>
          <w:ilvl w:val="1"/>
          <w:numId w:val="3"/>
        </w:numPr>
        <w:ind w:left="426"/>
        <w:jc w:val="both"/>
        <w:rPr>
          <w:lang w:val="es-ES_tradnl"/>
        </w:rPr>
      </w:pPr>
      <w:bookmarkStart w:id="90" w:name="_Toc53249578"/>
      <w:bookmarkStart w:id="91" w:name="_Toc53322706"/>
      <w:bookmarkStart w:id="92" w:name="_Toc535161623"/>
      <w:r>
        <w:rPr>
          <w:lang w:val="es-ES_tradnl"/>
        </w:rPr>
        <w:t>Control de calidad</w:t>
      </w:r>
      <w:bookmarkEnd w:id="90"/>
      <w:bookmarkEnd w:id="91"/>
    </w:p>
    <w:p w14:paraId="76B06684" w14:textId="3A3D43D3" w:rsidR="00831573" w:rsidRDefault="00831573" w:rsidP="00831573">
      <w:pPr>
        <w:spacing w:after="0" w:line="360" w:lineRule="auto"/>
        <w:jc w:val="both"/>
        <w:rPr>
          <w:lang w:val="es-ES_tradnl"/>
        </w:rPr>
      </w:pPr>
      <w:r w:rsidRPr="00741688">
        <w:rPr>
          <w:rFonts w:ascii="Times New Roman" w:eastAsia="Times New Roman" w:hAnsi="Times New Roman" w:cs="Times New Roman"/>
          <w:sz w:val="24"/>
          <w:szCs w:val="24"/>
          <w:lang w:val="es-ES_tradnl"/>
        </w:rPr>
        <w:t>Previo a la recolecció</w:t>
      </w:r>
      <w:r w:rsidRPr="00AB6C68">
        <w:rPr>
          <w:rFonts w:ascii="Times New Roman" w:eastAsia="Times New Roman" w:hAnsi="Times New Roman" w:cs="Times New Roman"/>
          <w:sz w:val="24"/>
          <w:szCs w:val="24"/>
          <w:lang w:val="es-ES_tradnl"/>
        </w:rPr>
        <w:t>n de datos primero se identific</w:t>
      </w:r>
      <w:r w:rsidR="00235CFF">
        <w:rPr>
          <w:rFonts w:ascii="Times New Roman" w:eastAsia="Times New Roman" w:hAnsi="Times New Roman" w:cs="Times New Roman"/>
          <w:sz w:val="24"/>
          <w:szCs w:val="24"/>
          <w:lang w:val="es-ES_tradnl"/>
        </w:rPr>
        <w:t>arán</w:t>
      </w:r>
      <w:r w:rsidRPr="00741688">
        <w:rPr>
          <w:rFonts w:ascii="Times New Roman" w:eastAsia="Times New Roman" w:hAnsi="Times New Roman" w:cs="Times New Roman"/>
          <w:sz w:val="24"/>
          <w:szCs w:val="24"/>
          <w:lang w:val="es-ES_tradnl"/>
        </w:rPr>
        <w:t xml:space="preserve"> cuáles son las fichas clínicas </w:t>
      </w:r>
      <w:r>
        <w:rPr>
          <w:rFonts w:ascii="Times New Roman" w:eastAsia="Times New Roman" w:hAnsi="Times New Roman" w:cs="Times New Roman"/>
          <w:sz w:val="24"/>
          <w:szCs w:val="24"/>
          <w:lang w:val="es-ES_tradnl"/>
        </w:rPr>
        <w:t xml:space="preserve">de los potenciales pacientes que podrían formar parte del estudio, y se </w:t>
      </w:r>
      <w:r w:rsidR="00235CFF">
        <w:rPr>
          <w:rFonts w:ascii="Times New Roman" w:eastAsia="Times New Roman" w:hAnsi="Times New Roman" w:cs="Times New Roman"/>
          <w:sz w:val="24"/>
          <w:szCs w:val="24"/>
          <w:lang w:val="es-ES_tradnl"/>
        </w:rPr>
        <w:t>seleccionarán</w:t>
      </w:r>
      <w:r>
        <w:rPr>
          <w:rFonts w:ascii="Times New Roman" w:eastAsia="Times New Roman" w:hAnsi="Times New Roman" w:cs="Times New Roman"/>
          <w:sz w:val="24"/>
          <w:szCs w:val="24"/>
          <w:lang w:val="es-ES_tradnl"/>
        </w:rPr>
        <w:t xml:space="preserve"> aquellas que </w:t>
      </w:r>
      <w:r w:rsidR="00235CFF">
        <w:rPr>
          <w:rFonts w:ascii="Times New Roman" w:eastAsia="Times New Roman" w:hAnsi="Times New Roman" w:cs="Times New Roman"/>
          <w:sz w:val="24"/>
          <w:szCs w:val="24"/>
          <w:lang w:val="es-ES_tradnl"/>
        </w:rPr>
        <w:t>cuenten</w:t>
      </w:r>
      <w:r w:rsidRPr="00741688">
        <w:rPr>
          <w:rFonts w:ascii="Times New Roman" w:eastAsia="Times New Roman" w:hAnsi="Times New Roman" w:cs="Times New Roman"/>
          <w:sz w:val="24"/>
          <w:szCs w:val="24"/>
          <w:lang w:val="es-ES_tradnl"/>
        </w:rPr>
        <w:t xml:space="preserve"> con todos los datos completos </w:t>
      </w:r>
      <w:r>
        <w:rPr>
          <w:rFonts w:ascii="Times New Roman" w:eastAsia="Times New Roman" w:hAnsi="Times New Roman" w:cs="Times New Roman"/>
          <w:sz w:val="24"/>
          <w:szCs w:val="24"/>
          <w:lang w:val="es-ES_tradnl"/>
        </w:rPr>
        <w:t xml:space="preserve">necesarios </w:t>
      </w:r>
      <w:r w:rsidR="00235CFF">
        <w:rPr>
          <w:rFonts w:ascii="Times New Roman" w:eastAsia="Times New Roman" w:hAnsi="Times New Roman" w:cs="Times New Roman"/>
          <w:sz w:val="24"/>
          <w:szCs w:val="24"/>
          <w:lang w:val="es-ES_tradnl"/>
        </w:rPr>
        <w:t xml:space="preserve">para </w:t>
      </w:r>
      <w:r w:rsidR="00235CFF" w:rsidRPr="00741688">
        <w:rPr>
          <w:rFonts w:ascii="Times New Roman" w:eastAsia="Times New Roman" w:hAnsi="Times New Roman" w:cs="Times New Roman"/>
          <w:sz w:val="24"/>
          <w:szCs w:val="24"/>
          <w:lang w:val="es-ES_tradnl"/>
        </w:rPr>
        <w:t>formar parte de la muestra</w:t>
      </w:r>
      <w:del w:id="93" w:author="Majo Nazer" w:date="2020-11-18T17:06:00Z">
        <w:r w:rsidR="00235CFF" w:rsidDel="000D5446">
          <w:rPr>
            <w:rFonts w:ascii="Times New Roman" w:eastAsia="Times New Roman" w:hAnsi="Times New Roman" w:cs="Times New Roman"/>
            <w:sz w:val="24"/>
            <w:szCs w:val="24"/>
            <w:lang w:val="es-ES_tradnl"/>
          </w:rPr>
          <w:delText xml:space="preserve"> </w:delText>
        </w:r>
      </w:del>
      <w:r w:rsidR="00235CFF">
        <w:rPr>
          <w:rFonts w:ascii="Times New Roman" w:eastAsia="Times New Roman" w:hAnsi="Times New Roman" w:cs="Times New Roman"/>
          <w:sz w:val="24"/>
          <w:szCs w:val="24"/>
          <w:lang w:val="es-ES_tradnl"/>
        </w:rPr>
        <w:t xml:space="preserve"> y</w:t>
      </w:r>
      <w:r>
        <w:rPr>
          <w:rFonts w:ascii="Times New Roman" w:eastAsia="Times New Roman" w:hAnsi="Times New Roman" w:cs="Times New Roman"/>
          <w:sz w:val="24"/>
          <w:szCs w:val="24"/>
          <w:lang w:val="es-ES_tradnl"/>
        </w:rPr>
        <w:t xml:space="preserve"> cumplir con los objetivos del estudio</w:t>
      </w:r>
      <w:r w:rsidR="00235CFF">
        <w:rPr>
          <w:rFonts w:ascii="Times New Roman" w:eastAsia="Times New Roman" w:hAnsi="Times New Roman" w:cs="Times New Roman"/>
          <w:sz w:val="24"/>
          <w:szCs w:val="24"/>
          <w:lang w:val="es-ES_tradnl"/>
        </w:rPr>
        <w:t>.</w:t>
      </w:r>
    </w:p>
    <w:p w14:paraId="6859CE5C" w14:textId="6E42CD1F" w:rsidR="00831573" w:rsidRPr="00AB6C68" w:rsidRDefault="00831573" w:rsidP="00831573">
      <w:pPr>
        <w:spacing w:after="0" w:line="360" w:lineRule="auto"/>
        <w:jc w:val="both"/>
        <w:rPr>
          <w:rFonts w:ascii="Times New Roman" w:eastAsia="Times New Roman" w:hAnsi="Times New Roman" w:cs="Times New Roman"/>
          <w:sz w:val="24"/>
          <w:szCs w:val="24"/>
          <w:lang w:val="es-ES_tradnl"/>
        </w:rPr>
      </w:pPr>
      <w:r w:rsidRPr="00AB6C68">
        <w:rPr>
          <w:rFonts w:ascii="Times New Roman" w:eastAsia="Times New Roman" w:hAnsi="Times New Roman" w:cs="Times New Roman"/>
          <w:sz w:val="24"/>
          <w:szCs w:val="24"/>
          <w:lang w:val="es-ES_tradnl"/>
        </w:rPr>
        <w:t>Luego se digitarán los datos en la planilla digital en Excel®</w:t>
      </w:r>
      <w:r w:rsidR="00235CFF">
        <w:rPr>
          <w:rFonts w:ascii="Times New Roman" w:eastAsia="Times New Roman" w:hAnsi="Times New Roman" w:cs="Times New Roman"/>
          <w:sz w:val="24"/>
          <w:szCs w:val="24"/>
          <w:lang w:val="es-ES_tradnl"/>
        </w:rPr>
        <w:t xml:space="preserve"> (EE.UU.)</w:t>
      </w:r>
      <w:r w:rsidRPr="00AB6C68">
        <w:rPr>
          <w:rFonts w:ascii="Times New Roman" w:eastAsia="Times New Roman" w:hAnsi="Times New Roman" w:cs="Times New Roman"/>
          <w:sz w:val="24"/>
          <w:szCs w:val="24"/>
          <w:lang w:val="es-ES_tradnl"/>
        </w:rPr>
        <w:t xml:space="preserve">, el cual será configurada por </w:t>
      </w:r>
      <w:r>
        <w:rPr>
          <w:rFonts w:ascii="Times New Roman" w:eastAsia="Times New Roman" w:hAnsi="Times New Roman" w:cs="Times New Roman"/>
          <w:sz w:val="24"/>
          <w:szCs w:val="24"/>
          <w:lang w:val="es-ES_tradnl"/>
        </w:rPr>
        <w:t>la autora</w:t>
      </w:r>
      <w:r w:rsidRPr="00AB6C68">
        <w:rPr>
          <w:rFonts w:ascii="Times New Roman" w:eastAsia="Times New Roman" w:hAnsi="Times New Roman" w:cs="Times New Roman"/>
          <w:sz w:val="24"/>
          <w:szCs w:val="24"/>
          <w:lang w:val="es-ES_tradnl"/>
        </w:rPr>
        <w:t xml:space="preserve"> del </w:t>
      </w:r>
      <w:r>
        <w:rPr>
          <w:rFonts w:ascii="Times New Roman" w:eastAsia="Times New Roman" w:hAnsi="Times New Roman" w:cs="Times New Roman"/>
          <w:sz w:val="24"/>
          <w:szCs w:val="24"/>
          <w:lang w:val="es-ES_tradnl"/>
        </w:rPr>
        <w:t>estudio</w:t>
      </w:r>
      <w:r w:rsidR="00235CFF">
        <w:rPr>
          <w:rFonts w:ascii="Times New Roman" w:eastAsia="Times New Roman" w:hAnsi="Times New Roman" w:cs="Times New Roman"/>
          <w:sz w:val="24"/>
          <w:szCs w:val="24"/>
          <w:lang w:val="es-ES_tradnl"/>
        </w:rPr>
        <w:t>, y se realizara</w:t>
      </w:r>
      <w:r w:rsidRPr="00E8354D">
        <w:rPr>
          <w:rFonts w:ascii="Times New Roman" w:eastAsia="Times New Roman" w:hAnsi="Times New Roman" w:cs="Times New Roman"/>
          <w:sz w:val="24"/>
          <w:szCs w:val="24"/>
          <w:lang w:val="es-ES_tradnl"/>
        </w:rPr>
        <w:t>n doble control durante la digitaci</w:t>
      </w:r>
      <w:r>
        <w:rPr>
          <w:rFonts w:ascii="Times New Roman" w:eastAsia="Times New Roman" w:hAnsi="Times New Roman" w:cs="Times New Roman"/>
          <w:sz w:val="24"/>
          <w:szCs w:val="24"/>
          <w:lang w:val="es-ES_tradnl"/>
        </w:rPr>
        <w:t xml:space="preserve">ón de los datos de cada </w:t>
      </w:r>
      <w:r w:rsidRPr="00AB6C68">
        <w:rPr>
          <w:rFonts w:ascii="Times New Roman" w:eastAsia="Times New Roman" w:hAnsi="Times New Roman" w:cs="Times New Roman"/>
          <w:sz w:val="24"/>
          <w:szCs w:val="24"/>
          <w:lang w:val="es-ES_tradnl"/>
        </w:rPr>
        <w:t>sujeto</w:t>
      </w:r>
      <w:r w:rsidRPr="00E8354D">
        <w:rPr>
          <w:rFonts w:ascii="Times New Roman" w:eastAsia="Times New Roman" w:hAnsi="Times New Roman" w:cs="Times New Roman"/>
          <w:sz w:val="24"/>
          <w:szCs w:val="24"/>
          <w:lang w:val="es-ES_tradnl"/>
        </w:rPr>
        <w:t xml:space="preserve"> de forma exhaustiva</w:t>
      </w:r>
      <w:r w:rsidR="00235CFF">
        <w:rPr>
          <w:rFonts w:ascii="Times New Roman" w:eastAsia="Times New Roman" w:hAnsi="Times New Roman" w:cs="Times New Roman"/>
          <w:sz w:val="24"/>
          <w:szCs w:val="24"/>
          <w:lang w:val="es-ES_tradnl"/>
        </w:rPr>
        <w:t>; a fin de verificar si se digita adecuadamente los datos de cada sujeto</w:t>
      </w:r>
      <w:r w:rsidRPr="00AB6C68">
        <w:rPr>
          <w:rFonts w:ascii="Times New Roman" w:eastAsia="Times New Roman" w:hAnsi="Times New Roman" w:cs="Times New Roman"/>
          <w:sz w:val="24"/>
          <w:szCs w:val="24"/>
          <w:lang w:val="es-ES_tradnl"/>
        </w:rPr>
        <w:t>.</w:t>
      </w:r>
    </w:p>
    <w:p w14:paraId="7CD42196" w14:textId="77777777" w:rsidR="008D1D84" w:rsidRPr="00250A01" w:rsidRDefault="008D1D84" w:rsidP="00250A01">
      <w:pPr>
        <w:pStyle w:val="Ttulo2"/>
        <w:numPr>
          <w:ilvl w:val="1"/>
          <w:numId w:val="3"/>
        </w:numPr>
        <w:ind w:left="426"/>
        <w:jc w:val="both"/>
        <w:rPr>
          <w:lang w:val="es-ES_tradnl"/>
        </w:rPr>
      </w:pPr>
      <w:bookmarkStart w:id="94" w:name="_Toc53322707"/>
      <w:r w:rsidRPr="00250A01">
        <w:rPr>
          <w:lang w:val="es-ES_tradnl"/>
        </w:rPr>
        <w:t>Procesamiento de datos</w:t>
      </w:r>
      <w:bookmarkEnd w:id="92"/>
      <w:bookmarkEnd w:id="94"/>
    </w:p>
    <w:p w14:paraId="71196FE6" w14:textId="13C402E5" w:rsidR="008D1D84" w:rsidRPr="00250A01" w:rsidRDefault="00193529" w:rsidP="00250A01">
      <w:pPr>
        <w:spacing w:after="0" w:line="360" w:lineRule="auto"/>
        <w:jc w:val="both"/>
        <w:rPr>
          <w:rFonts w:ascii="Times New Roman" w:eastAsia="Times New Roman" w:hAnsi="Times New Roman" w:cs="Times New Roman"/>
          <w:bCs/>
          <w:color w:val="000000"/>
          <w:sz w:val="24"/>
          <w:szCs w:val="24"/>
          <w:lang w:val="es-ES_tradnl" w:eastAsia="es-ES"/>
        </w:rPr>
      </w:pPr>
      <w:r w:rsidRPr="00250A01">
        <w:rPr>
          <w:rFonts w:ascii="Times New Roman" w:eastAsia="Times New Roman" w:hAnsi="Times New Roman" w:cs="Times New Roman"/>
          <w:bCs/>
          <w:color w:val="000000"/>
          <w:sz w:val="24"/>
          <w:szCs w:val="24"/>
          <w:lang w:val="es-ES_tradnl" w:eastAsia="es-ES"/>
        </w:rPr>
        <w:t>L</w:t>
      </w:r>
      <w:r w:rsidR="00493301" w:rsidRPr="00250A01">
        <w:rPr>
          <w:rFonts w:ascii="Times New Roman" w:eastAsia="Times New Roman" w:hAnsi="Times New Roman" w:cs="Times New Roman"/>
          <w:bCs/>
          <w:color w:val="000000"/>
          <w:sz w:val="24"/>
          <w:szCs w:val="24"/>
          <w:lang w:val="es-ES_tradnl" w:eastAsia="es-ES"/>
        </w:rPr>
        <w:t xml:space="preserve">os datos serán digitalizados, procesados y analizados </w:t>
      </w:r>
      <w:r w:rsidR="00B2151C" w:rsidRPr="00250A01">
        <w:rPr>
          <w:rFonts w:ascii="Times New Roman" w:eastAsia="Times New Roman" w:hAnsi="Times New Roman" w:cs="Times New Roman"/>
          <w:bCs/>
          <w:color w:val="000000"/>
          <w:sz w:val="24"/>
          <w:szCs w:val="24"/>
          <w:lang w:val="es-ES_tradnl" w:eastAsia="es-ES"/>
        </w:rPr>
        <w:t>en una planilla electrónica</w:t>
      </w:r>
      <w:r w:rsidR="00493301" w:rsidRPr="00250A01">
        <w:rPr>
          <w:rFonts w:ascii="Times New Roman" w:eastAsia="Times New Roman" w:hAnsi="Times New Roman" w:cs="Times New Roman"/>
          <w:bCs/>
          <w:color w:val="000000"/>
          <w:sz w:val="24"/>
          <w:szCs w:val="24"/>
          <w:lang w:val="es-ES_tradnl" w:eastAsia="es-ES"/>
        </w:rPr>
        <w:t xml:space="preserve"> Excel</w:t>
      </w:r>
      <w:r w:rsidR="00B2151C" w:rsidRPr="00250A01">
        <w:rPr>
          <w:rFonts w:ascii="Times New Roman" w:eastAsia="Times New Roman" w:hAnsi="Times New Roman" w:cs="Times New Roman"/>
          <w:bCs/>
          <w:color w:val="000000"/>
          <w:sz w:val="24"/>
          <w:szCs w:val="24"/>
          <w:lang w:val="es-ES_tradnl" w:eastAsia="es-ES"/>
        </w:rPr>
        <w:t>® Versión</w:t>
      </w:r>
      <w:r w:rsidR="00E4342C" w:rsidRPr="00250A01">
        <w:rPr>
          <w:rFonts w:ascii="Times New Roman" w:eastAsia="Times New Roman" w:hAnsi="Times New Roman" w:cs="Times New Roman"/>
          <w:bCs/>
          <w:color w:val="000000"/>
          <w:sz w:val="24"/>
          <w:szCs w:val="24"/>
          <w:lang w:val="es-ES_tradnl" w:eastAsia="es-ES"/>
        </w:rPr>
        <w:t xml:space="preserve"> Office 365</w:t>
      </w:r>
      <w:r w:rsidR="00B2151C" w:rsidRPr="00250A01">
        <w:rPr>
          <w:rFonts w:ascii="Times New Roman" w:eastAsia="Times New Roman" w:hAnsi="Times New Roman" w:cs="Times New Roman"/>
          <w:bCs/>
          <w:color w:val="000000"/>
          <w:sz w:val="24"/>
          <w:szCs w:val="24"/>
          <w:lang w:val="es-ES_tradnl" w:eastAsia="es-ES"/>
        </w:rPr>
        <w:t xml:space="preserve"> (</w:t>
      </w:r>
      <w:r w:rsidR="00E4342C" w:rsidRPr="00250A01">
        <w:rPr>
          <w:rFonts w:ascii="Times New Roman" w:eastAsia="Times New Roman" w:hAnsi="Times New Roman" w:cs="Times New Roman"/>
          <w:bCs/>
          <w:color w:val="000000"/>
          <w:sz w:val="24"/>
          <w:szCs w:val="24"/>
          <w:lang w:val="es-ES_tradnl" w:eastAsia="es-ES"/>
        </w:rPr>
        <w:t>v19.0</w:t>
      </w:r>
      <w:r w:rsidR="00B2151C" w:rsidRPr="00250A01">
        <w:rPr>
          <w:rFonts w:ascii="Times New Roman" w:eastAsia="Times New Roman" w:hAnsi="Times New Roman" w:cs="Times New Roman"/>
          <w:bCs/>
          <w:color w:val="000000"/>
          <w:sz w:val="24"/>
          <w:szCs w:val="24"/>
          <w:lang w:val="es-ES_tradnl" w:eastAsia="es-ES"/>
        </w:rPr>
        <w:t>)</w:t>
      </w:r>
      <w:r w:rsidR="00235CFF">
        <w:rPr>
          <w:rFonts w:ascii="Times New Roman" w:eastAsia="Times New Roman" w:hAnsi="Times New Roman" w:cs="Times New Roman"/>
          <w:bCs/>
          <w:color w:val="000000"/>
          <w:sz w:val="24"/>
          <w:szCs w:val="24"/>
          <w:lang w:val="es-ES_tradnl" w:eastAsia="es-ES"/>
        </w:rPr>
        <w:t xml:space="preserve"> (EE.UU)</w:t>
      </w:r>
      <w:r w:rsidR="00F20929" w:rsidRPr="00250A01">
        <w:rPr>
          <w:rFonts w:ascii="Times New Roman" w:eastAsia="Times New Roman" w:hAnsi="Times New Roman" w:cs="Times New Roman"/>
          <w:bCs/>
          <w:color w:val="000000"/>
          <w:sz w:val="24"/>
          <w:szCs w:val="24"/>
          <w:lang w:val="es-ES_tradnl" w:eastAsia="es-ES"/>
        </w:rPr>
        <w:t>.</w:t>
      </w:r>
    </w:p>
    <w:p w14:paraId="77E6C6DC" w14:textId="77777777" w:rsidR="008D1D84" w:rsidRPr="00250A01" w:rsidRDefault="008D1D84" w:rsidP="00250A01">
      <w:pPr>
        <w:pStyle w:val="Ttulo2"/>
        <w:numPr>
          <w:ilvl w:val="1"/>
          <w:numId w:val="3"/>
        </w:numPr>
        <w:ind w:left="426"/>
        <w:jc w:val="both"/>
        <w:rPr>
          <w:lang w:val="es-ES_tradnl"/>
        </w:rPr>
      </w:pPr>
      <w:bookmarkStart w:id="95" w:name="_Toc329330774"/>
      <w:bookmarkStart w:id="96" w:name="_Toc485737393"/>
      <w:bookmarkStart w:id="97" w:name="_Toc487217519"/>
      <w:bookmarkStart w:id="98" w:name="_Toc535161624"/>
      <w:bookmarkStart w:id="99" w:name="_Toc53322708"/>
      <w:r w:rsidRPr="00250A01">
        <w:rPr>
          <w:lang w:val="es-ES_tradnl"/>
        </w:rPr>
        <w:lastRenderedPageBreak/>
        <w:t>Análisis de los datos</w:t>
      </w:r>
      <w:bookmarkEnd w:id="95"/>
      <w:bookmarkEnd w:id="96"/>
      <w:bookmarkEnd w:id="97"/>
      <w:bookmarkEnd w:id="98"/>
      <w:bookmarkEnd w:id="99"/>
    </w:p>
    <w:p w14:paraId="0FCE36FA" w14:textId="77777777" w:rsidR="00235CFF" w:rsidRDefault="00B2151C" w:rsidP="00250A01">
      <w:pPr>
        <w:spacing w:after="0" w:line="360" w:lineRule="auto"/>
        <w:jc w:val="both"/>
        <w:rPr>
          <w:rFonts w:ascii="Times New Roman" w:eastAsia="Times New Roman" w:hAnsi="Times New Roman" w:cs="Times New Roman"/>
          <w:bCs/>
          <w:color w:val="000000"/>
          <w:sz w:val="24"/>
          <w:szCs w:val="24"/>
          <w:lang w:val="es-ES_tradnl" w:eastAsia="es-ES"/>
        </w:rPr>
      </w:pPr>
      <w:r w:rsidRPr="00250A01">
        <w:rPr>
          <w:rFonts w:ascii="Times New Roman" w:eastAsia="Times New Roman" w:hAnsi="Times New Roman" w:cs="Times New Roman"/>
          <w:bCs/>
          <w:color w:val="000000"/>
          <w:sz w:val="24"/>
          <w:szCs w:val="24"/>
          <w:lang w:val="es-ES_tradnl" w:eastAsia="es-ES"/>
        </w:rPr>
        <w:t xml:space="preserve">Cuando se tengan todos los datos digitados en </w:t>
      </w:r>
      <w:r w:rsidR="00235CFF">
        <w:rPr>
          <w:rFonts w:ascii="Times New Roman" w:eastAsia="Times New Roman" w:hAnsi="Times New Roman" w:cs="Times New Roman"/>
          <w:bCs/>
          <w:color w:val="000000"/>
          <w:sz w:val="24"/>
          <w:szCs w:val="24"/>
          <w:lang w:val="es-ES_tradnl" w:eastAsia="es-ES"/>
        </w:rPr>
        <w:t>la</w:t>
      </w:r>
      <w:r w:rsidRPr="00250A01">
        <w:rPr>
          <w:rFonts w:ascii="Times New Roman" w:eastAsia="Times New Roman" w:hAnsi="Times New Roman" w:cs="Times New Roman"/>
          <w:bCs/>
          <w:color w:val="000000"/>
          <w:sz w:val="24"/>
          <w:szCs w:val="24"/>
          <w:lang w:val="es-ES_tradnl" w:eastAsia="es-ES"/>
        </w:rPr>
        <w:t xml:space="preserve"> planilla electrónica para el procesamiento estadístico, se revisará la distribución de los datos y a partir de los hallazgos se elegirá la representación de los resultados más pertinente</w:t>
      </w:r>
      <w:r w:rsidR="00E4342C" w:rsidRPr="00250A01">
        <w:rPr>
          <w:rFonts w:ascii="Times New Roman" w:eastAsia="Times New Roman" w:hAnsi="Times New Roman" w:cs="Times New Roman"/>
          <w:bCs/>
          <w:color w:val="000000"/>
          <w:sz w:val="24"/>
          <w:szCs w:val="24"/>
          <w:lang w:val="es-ES_tradnl" w:eastAsia="es-ES"/>
        </w:rPr>
        <w:t>s</w:t>
      </w:r>
      <w:r w:rsidRPr="00250A01">
        <w:rPr>
          <w:rFonts w:ascii="Times New Roman" w:eastAsia="Times New Roman" w:hAnsi="Times New Roman" w:cs="Times New Roman"/>
          <w:bCs/>
          <w:color w:val="000000"/>
          <w:sz w:val="24"/>
          <w:szCs w:val="24"/>
          <w:lang w:val="es-ES_tradnl" w:eastAsia="es-ES"/>
        </w:rPr>
        <w:t xml:space="preserve"> según se </w:t>
      </w:r>
      <w:r w:rsidR="00235CFF">
        <w:rPr>
          <w:rFonts w:ascii="Times New Roman" w:eastAsia="Times New Roman" w:hAnsi="Times New Roman" w:cs="Times New Roman"/>
          <w:bCs/>
          <w:color w:val="000000"/>
          <w:sz w:val="24"/>
          <w:szCs w:val="24"/>
          <w:lang w:val="es-ES_tradnl" w:eastAsia="es-ES"/>
        </w:rPr>
        <w:t>considere pertinente</w:t>
      </w:r>
      <w:r w:rsidRPr="00250A01">
        <w:rPr>
          <w:rFonts w:ascii="Times New Roman" w:eastAsia="Times New Roman" w:hAnsi="Times New Roman" w:cs="Times New Roman"/>
          <w:bCs/>
          <w:color w:val="000000"/>
          <w:sz w:val="24"/>
          <w:szCs w:val="24"/>
          <w:lang w:val="es-ES_tradnl" w:eastAsia="es-ES"/>
        </w:rPr>
        <w:t xml:space="preserve">. </w:t>
      </w:r>
    </w:p>
    <w:p w14:paraId="6B67CCF2" w14:textId="583F9045" w:rsidR="008D1D84" w:rsidRPr="00250A01" w:rsidRDefault="00B2151C" w:rsidP="00250A01">
      <w:pPr>
        <w:spacing w:after="0" w:line="360" w:lineRule="auto"/>
        <w:jc w:val="both"/>
        <w:rPr>
          <w:rFonts w:ascii="Times New Roman" w:eastAsia="Times New Roman" w:hAnsi="Times New Roman" w:cs="Times New Roman"/>
          <w:bCs/>
          <w:color w:val="000000"/>
          <w:sz w:val="24"/>
          <w:szCs w:val="24"/>
          <w:highlight w:val="yellow"/>
          <w:lang w:val="es-ES_tradnl" w:eastAsia="es-ES"/>
        </w:rPr>
      </w:pPr>
      <w:r w:rsidRPr="00250A01">
        <w:rPr>
          <w:rFonts w:ascii="Times New Roman" w:eastAsia="Times New Roman" w:hAnsi="Times New Roman" w:cs="Times New Roman"/>
          <w:bCs/>
          <w:color w:val="000000"/>
          <w:sz w:val="24"/>
          <w:szCs w:val="24"/>
          <w:lang w:val="es-ES_tradnl" w:eastAsia="es-ES"/>
        </w:rPr>
        <w:t>No obstante, se prevé</w:t>
      </w:r>
      <w:r w:rsidR="00235CFF">
        <w:rPr>
          <w:rFonts w:ascii="Times New Roman" w:eastAsia="Times New Roman" w:hAnsi="Times New Roman" w:cs="Times New Roman"/>
          <w:bCs/>
          <w:color w:val="000000"/>
          <w:sz w:val="24"/>
          <w:szCs w:val="24"/>
          <w:lang w:val="es-ES_tradnl" w:eastAsia="es-ES"/>
        </w:rPr>
        <w:t xml:space="preserve"> </w:t>
      </w:r>
      <w:r w:rsidRPr="00250A01">
        <w:rPr>
          <w:rFonts w:ascii="Times New Roman" w:eastAsia="Times New Roman" w:hAnsi="Times New Roman" w:cs="Times New Roman"/>
          <w:bCs/>
          <w:color w:val="000000"/>
          <w:sz w:val="24"/>
          <w:szCs w:val="24"/>
          <w:lang w:val="es-ES_tradnl" w:eastAsia="es-ES"/>
        </w:rPr>
        <w:t xml:space="preserve">que las variables cualitativas serán expresadas en frecuencia absoluta (n) y porcentaje (%). Las variables cuantitativas </w:t>
      </w:r>
      <w:r w:rsidR="00235CFF">
        <w:rPr>
          <w:rFonts w:ascii="Times New Roman" w:eastAsia="Times New Roman" w:hAnsi="Times New Roman" w:cs="Times New Roman"/>
          <w:bCs/>
          <w:color w:val="000000"/>
          <w:sz w:val="24"/>
          <w:szCs w:val="24"/>
          <w:lang w:val="es-ES_tradnl" w:eastAsia="es-ES"/>
        </w:rPr>
        <w:t>según la distribución de los datos podrán ser</w:t>
      </w:r>
      <w:r w:rsidRPr="00250A01">
        <w:rPr>
          <w:rFonts w:ascii="Times New Roman" w:eastAsia="Times New Roman" w:hAnsi="Times New Roman" w:cs="Times New Roman"/>
          <w:bCs/>
          <w:color w:val="000000"/>
          <w:sz w:val="24"/>
          <w:szCs w:val="24"/>
          <w:lang w:val="es-ES_tradnl" w:eastAsia="es-ES"/>
        </w:rPr>
        <w:t xml:space="preserve"> expresadas en promedio y desviación está</w:t>
      </w:r>
      <w:r w:rsidR="00235CFF">
        <w:rPr>
          <w:rFonts w:ascii="Times New Roman" w:eastAsia="Times New Roman" w:hAnsi="Times New Roman" w:cs="Times New Roman"/>
          <w:bCs/>
          <w:color w:val="000000"/>
          <w:sz w:val="24"/>
          <w:szCs w:val="24"/>
          <w:lang w:val="es-ES_tradnl" w:eastAsia="es-ES"/>
        </w:rPr>
        <w:t xml:space="preserve">ndar o en mediana y datos de mínimo y máximo; en todos los casos </w:t>
      </w:r>
      <w:r w:rsidRPr="00250A01">
        <w:rPr>
          <w:rFonts w:ascii="Times New Roman" w:eastAsia="Times New Roman" w:hAnsi="Times New Roman" w:cs="Times New Roman"/>
          <w:bCs/>
          <w:color w:val="000000"/>
          <w:sz w:val="24"/>
          <w:szCs w:val="24"/>
          <w:lang w:val="es-ES_tradnl" w:eastAsia="es-ES"/>
        </w:rPr>
        <w:t>con sus respectiv</w:t>
      </w:r>
      <w:r w:rsidR="00235CFF">
        <w:rPr>
          <w:rFonts w:ascii="Times New Roman" w:eastAsia="Times New Roman" w:hAnsi="Times New Roman" w:cs="Times New Roman"/>
          <w:bCs/>
          <w:color w:val="000000"/>
          <w:sz w:val="24"/>
          <w:szCs w:val="24"/>
          <w:lang w:val="es-ES_tradnl" w:eastAsia="es-ES"/>
        </w:rPr>
        <w:t>os intervalos de confianza.</w:t>
      </w:r>
    </w:p>
    <w:p w14:paraId="789893D2" w14:textId="2A60629A" w:rsidR="00B2151C" w:rsidRPr="00250A01" w:rsidRDefault="00B2151C" w:rsidP="00250A01">
      <w:pPr>
        <w:spacing w:after="0" w:line="36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 xml:space="preserve">Para </w:t>
      </w:r>
      <w:r w:rsidR="00235CFF">
        <w:rPr>
          <w:rFonts w:ascii="Times New Roman" w:eastAsia="Times New Roman" w:hAnsi="Times New Roman" w:cs="Times New Roman"/>
          <w:sz w:val="24"/>
          <w:szCs w:val="24"/>
          <w:lang w:val="es-ES_tradnl" w:eastAsia="es-ES"/>
        </w:rPr>
        <w:t>explorar</w:t>
      </w:r>
      <w:r w:rsidRPr="00250A01">
        <w:rPr>
          <w:rFonts w:ascii="Times New Roman" w:eastAsia="Times New Roman" w:hAnsi="Times New Roman" w:cs="Times New Roman"/>
          <w:sz w:val="24"/>
          <w:szCs w:val="24"/>
          <w:lang w:val="es-ES_tradnl" w:eastAsia="es-ES"/>
        </w:rPr>
        <w:t xml:space="preserve"> la relación </w:t>
      </w:r>
      <w:r w:rsidR="00235CFF">
        <w:rPr>
          <w:rFonts w:ascii="Times New Roman" w:eastAsia="Times New Roman" w:hAnsi="Times New Roman" w:cs="Times New Roman"/>
          <w:sz w:val="24"/>
          <w:szCs w:val="24"/>
          <w:lang w:val="es-ES_tradnl" w:eastAsia="es-ES"/>
        </w:rPr>
        <w:t xml:space="preserve">mencionada en el último objetivo específico se empleará la prueba estadística Chi-cuadrado y si la relación arroja un nivel de significancia estadística de </w:t>
      </w:r>
      <w:r w:rsidR="00235CFF" w:rsidRPr="00250A01">
        <w:rPr>
          <w:rFonts w:ascii="Times New Roman" w:eastAsia="Times New Roman" w:hAnsi="Times New Roman" w:cs="Times New Roman"/>
          <w:sz w:val="24"/>
          <w:szCs w:val="24"/>
          <w:lang w:val="es-ES_tradnl" w:eastAsia="es-ES"/>
        </w:rPr>
        <w:t>≤0,05</w:t>
      </w:r>
      <w:r w:rsidR="00235CFF">
        <w:rPr>
          <w:rFonts w:ascii="Times New Roman" w:eastAsia="Times New Roman" w:hAnsi="Times New Roman" w:cs="Times New Roman"/>
          <w:sz w:val="24"/>
          <w:szCs w:val="24"/>
          <w:lang w:val="es-ES_tradnl" w:eastAsia="es-ES"/>
        </w:rPr>
        <w:t>; se complementará con una prueba de proporciones a fin de encontrar en donde se pudiera estar dando la relación</w:t>
      </w:r>
      <w:r w:rsidR="00A6762A" w:rsidRPr="00250A01">
        <w:rPr>
          <w:rFonts w:ascii="Times New Roman" w:eastAsia="Times New Roman" w:hAnsi="Times New Roman" w:cs="Times New Roman"/>
          <w:sz w:val="24"/>
          <w:szCs w:val="24"/>
          <w:lang w:val="es-ES_tradnl" w:eastAsia="es-ES"/>
        </w:rPr>
        <w:t>.</w:t>
      </w:r>
    </w:p>
    <w:p w14:paraId="74C5C0AE" w14:textId="0ED2CFFC" w:rsidR="008D1D84" w:rsidRPr="00250A01" w:rsidRDefault="008D1D84" w:rsidP="00250A01">
      <w:pPr>
        <w:pStyle w:val="Ttulo2"/>
        <w:numPr>
          <w:ilvl w:val="1"/>
          <w:numId w:val="3"/>
        </w:numPr>
        <w:ind w:left="426"/>
        <w:jc w:val="both"/>
        <w:rPr>
          <w:lang w:val="es-ES_tradnl"/>
        </w:rPr>
      </w:pPr>
      <w:bookmarkStart w:id="100" w:name="_Toc329330775"/>
      <w:bookmarkStart w:id="101" w:name="_Toc485737394"/>
      <w:bookmarkStart w:id="102" w:name="_Toc487217520"/>
      <w:bookmarkStart w:id="103" w:name="_Toc535161625"/>
      <w:bookmarkStart w:id="104" w:name="_Toc53322709"/>
      <w:r w:rsidRPr="00250A01">
        <w:rPr>
          <w:lang w:val="es-ES_tradnl"/>
        </w:rPr>
        <w:t>Asuntos éticos</w:t>
      </w:r>
      <w:bookmarkEnd w:id="100"/>
      <w:bookmarkEnd w:id="101"/>
      <w:bookmarkEnd w:id="102"/>
      <w:bookmarkEnd w:id="103"/>
      <w:bookmarkEnd w:id="104"/>
    </w:p>
    <w:p w14:paraId="265CDB24" w14:textId="420A87DF" w:rsidR="00A6762A" w:rsidRPr="00250A01" w:rsidRDefault="00A6762A" w:rsidP="00250A01">
      <w:pPr>
        <w:spacing w:after="0" w:line="360" w:lineRule="auto"/>
        <w:jc w:val="both"/>
        <w:rPr>
          <w:rFonts w:ascii="Times New Roman" w:hAnsi="Times New Roman" w:cs="Times New Roman"/>
          <w:sz w:val="24"/>
          <w:szCs w:val="24"/>
          <w:lang w:val="es-ES_tradnl"/>
        </w:rPr>
      </w:pPr>
      <w:bookmarkStart w:id="105" w:name="_Toc49348136"/>
      <w:r w:rsidRPr="00250A01">
        <w:rPr>
          <w:rFonts w:ascii="Times New Roman" w:hAnsi="Times New Roman" w:cs="Times New Roman"/>
          <w:sz w:val="24"/>
          <w:szCs w:val="24"/>
          <w:lang w:val="es-ES_tradnl"/>
        </w:rPr>
        <w:t xml:space="preserve">Se solicitará permiso </w:t>
      </w:r>
      <w:r w:rsidR="00806DEE">
        <w:rPr>
          <w:rFonts w:ascii="Times New Roman" w:hAnsi="Times New Roman" w:cs="Times New Roman"/>
          <w:sz w:val="24"/>
          <w:szCs w:val="24"/>
          <w:lang w:val="es-ES_tradnl"/>
        </w:rPr>
        <w:t xml:space="preserve">a la clínica privada </w:t>
      </w:r>
      <w:r w:rsidR="00806DEE">
        <w:rPr>
          <w:rFonts w:ascii="Times New Roman" w:eastAsia="Times New Roman" w:hAnsi="Times New Roman" w:cs="Times New Roman"/>
          <w:sz w:val="24"/>
          <w:szCs w:val="24"/>
          <w:lang w:val="es-ES_tradnl" w:eastAsia="es-ES"/>
        </w:rPr>
        <w:t>“</w:t>
      </w:r>
      <w:r w:rsidR="00806DEE" w:rsidRPr="00250A01">
        <w:rPr>
          <w:rFonts w:ascii="Times New Roman" w:eastAsia="Times New Roman" w:hAnsi="Times New Roman" w:cs="Times New Roman"/>
          <w:sz w:val="24"/>
          <w:szCs w:val="24"/>
          <w:lang w:val="es-ES_tradnl" w:eastAsia="es-ES"/>
        </w:rPr>
        <w:t>Masquelier Medicina Integrativa</w:t>
      </w:r>
      <w:r w:rsidR="00806DEE">
        <w:rPr>
          <w:rFonts w:ascii="Times New Roman" w:eastAsia="Times New Roman" w:hAnsi="Times New Roman" w:cs="Times New Roman"/>
          <w:sz w:val="24"/>
          <w:szCs w:val="24"/>
          <w:lang w:val="es-ES_tradnl" w:eastAsia="es-ES"/>
        </w:rPr>
        <w:t>”</w:t>
      </w:r>
      <w:r w:rsidR="00806DEE">
        <w:rPr>
          <w:rFonts w:ascii="Times New Roman" w:hAnsi="Times New Roman" w:cs="Times New Roman"/>
          <w:sz w:val="24"/>
          <w:szCs w:val="24"/>
          <w:lang w:val="es-ES_tradnl"/>
        </w:rPr>
        <w:t xml:space="preserve"> a fin de explicar el objetivo y la naturaleza del estudio; explicando que se espera basarse en la revisión de </w:t>
      </w:r>
      <w:r w:rsidRPr="00250A01">
        <w:rPr>
          <w:rFonts w:ascii="Times New Roman" w:hAnsi="Times New Roman" w:cs="Times New Roman"/>
          <w:sz w:val="24"/>
          <w:szCs w:val="24"/>
          <w:lang w:val="es-ES_tradnl"/>
        </w:rPr>
        <w:t xml:space="preserve">datos registrados en las fichas clínicas de los pacientes que hayan </w:t>
      </w:r>
      <w:r w:rsidR="0014391B" w:rsidRPr="00250A01">
        <w:rPr>
          <w:rFonts w:ascii="Times New Roman" w:hAnsi="Times New Roman" w:cs="Times New Roman"/>
          <w:sz w:val="24"/>
          <w:szCs w:val="24"/>
          <w:lang w:val="es-ES_tradnl"/>
        </w:rPr>
        <w:t>asistido a consultas nutricionales</w:t>
      </w:r>
      <w:r w:rsidRPr="00250A01">
        <w:rPr>
          <w:rFonts w:ascii="Times New Roman" w:hAnsi="Times New Roman" w:cs="Times New Roman"/>
          <w:sz w:val="24"/>
          <w:szCs w:val="24"/>
          <w:lang w:val="es-ES_tradnl"/>
        </w:rPr>
        <w:t xml:space="preserve"> </w:t>
      </w:r>
      <w:r w:rsidR="00CC5AEE">
        <w:rPr>
          <w:rFonts w:ascii="Times New Roman" w:hAnsi="Times New Roman" w:cs="Times New Roman"/>
          <w:sz w:val="24"/>
          <w:szCs w:val="24"/>
          <w:lang w:val="es-ES_tradnl"/>
        </w:rPr>
        <w:t>en dicha clínica</w:t>
      </w:r>
      <w:r w:rsidR="00E4342C" w:rsidRPr="00250A01">
        <w:rPr>
          <w:rFonts w:ascii="Times New Roman" w:hAnsi="Times New Roman" w:cs="Times New Roman"/>
          <w:sz w:val="24"/>
          <w:szCs w:val="24"/>
          <w:lang w:val="es-ES_tradnl"/>
        </w:rPr>
        <w:t xml:space="preserve"> </w:t>
      </w:r>
      <w:r w:rsidRPr="00250A01">
        <w:rPr>
          <w:rFonts w:ascii="Times New Roman" w:hAnsi="Times New Roman" w:cs="Times New Roman"/>
          <w:sz w:val="24"/>
          <w:szCs w:val="24"/>
          <w:lang w:val="es-ES_tradnl"/>
        </w:rPr>
        <w:t>(Anexo A)</w:t>
      </w:r>
      <w:bookmarkEnd w:id="105"/>
      <w:r w:rsidR="00CC5AEE">
        <w:rPr>
          <w:rFonts w:ascii="Times New Roman" w:hAnsi="Times New Roman" w:cs="Times New Roman"/>
          <w:sz w:val="24"/>
          <w:szCs w:val="24"/>
          <w:lang w:val="es-ES_tradnl"/>
        </w:rPr>
        <w:t>.</w:t>
      </w:r>
    </w:p>
    <w:p w14:paraId="534FB4F7" w14:textId="7544B8F8" w:rsidR="00A6762A" w:rsidRPr="00250A01" w:rsidRDefault="00A6762A" w:rsidP="00250A01">
      <w:pPr>
        <w:spacing w:after="0" w:line="360" w:lineRule="auto"/>
        <w:jc w:val="both"/>
        <w:rPr>
          <w:rFonts w:ascii="Times New Roman" w:hAnsi="Times New Roman" w:cs="Times New Roman"/>
          <w:sz w:val="24"/>
          <w:szCs w:val="24"/>
          <w:lang w:val="es-ES_tradnl"/>
        </w:rPr>
      </w:pPr>
      <w:bookmarkStart w:id="106" w:name="_Toc49348137"/>
      <w:r w:rsidRPr="00250A01">
        <w:rPr>
          <w:rFonts w:ascii="Times New Roman" w:hAnsi="Times New Roman" w:cs="Times New Roman"/>
          <w:sz w:val="24"/>
          <w:szCs w:val="24"/>
          <w:lang w:val="es-ES_tradnl"/>
        </w:rPr>
        <w:t xml:space="preserve">Se seguirán los principios éticos recomendados para investigaciones científicas en seres humanos, manteniendo la confidencialidad de los datos personales de los sujetos de estudio. Asegurando </w:t>
      </w:r>
      <w:r w:rsidR="00CC5AEE">
        <w:rPr>
          <w:rFonts w:ascii="Times New Roman" w:hAnsi="Times New Roman" w:cs="Times New Roman"/>
          <w:sz w:val="24"/>
          <w:szCs w:val="24"/>
          <w:lang w:val="es-ES_tradnl"/>
        </w:rPr>
        <w:t>el uso de datos para fines</w:t>
      </w:r>
      <w:r w:rsidRPr="00250A01">
        <w:rPr>
          <w:rFonts w:ascii="Times New Roman" w:hAnsi="Times New Roman" w:cs="Times New Roman"/>
          <w:sz w:val="24"/>
          <w:szCs w:val="24"/>
          <w:lang w:val="es-ES_tradnl"/>
        </w:rPr>
        <w:t xml:space="preserve"> estadísticos para investigaciones científicas.</w:t>
      </w:r>
      <w:bookmarkEnd w:id="106"/>
      <w:r w:rsidR="00CC5AEE">
        <w:rPr>
          <w:rFonts w:ascii="Times New Roman" w:hAnsi="Times New Roman" w:cs="Times New Roman"/>
          <w:sz w:val="24"/>
          <w:szCs w:val="24"/>
          <w:lang w:val="es-ES_tradnl"/>
        </w:rPr>
        <w:t xml:space="preserve"> Aclarando que esto no ocasionará ningún daño en los pacientes por tratarse de datos secundarios, explicando también que la clínica no incurrirá en gastos adicionales por permitir que los datos de los pacientes registrados en la misma formen parte de una investigación.</w:t>
      </w:r>
    </w:p>
    <w:p w14:paraId="33DE4D1C" w14:textId="02712BBC" w:rsidR="00A6762A" w:rsidRPr="00250A01" w:rsidRDefault="00A6762A" w:rsidP="00250A01">
      <w:pPr>
        <w:spacing w:after="0" w:line="360" w:lineRule="auto"/>
        <w:jc w:val="both"/>
        <w:rPr>
          <w:rFonts w:ascii="Times New Roman" w:hAnsi="Times New Roman" w:cs="Times New Roman"/>
          <w:sz w:val="24"/>
          <w:szCs w:val="24"/>
          <w:lang w:val="es-ES_tradnl"/>
        </w:rPr>
      </w:pPr>
      <w:bookmarkStart w:id="107" w:name="_Toc49348138"/>
      <w:r w:rsidRPr="00250A01">
        <w:rPr>
          <w:rFonts w:ascii="Times New Roman" w:hAnsi="Times New Roman" w:cs="Times New Roman"/>
          <w:sz w:val="24"/>
          <w:szCs w:val="24"/>
          <w:lang w:val="es-ES_tradnl"/>
        </w:rPr>
        <w:t xml:space="preserve">Como beneficio para la institución, los resultados obtenidos de dicha investigación servirán para </w:t>
      </w:r>
      <w:bookmarkEnd w:id="107"/>
      <w:r w:rsidR="00510CC4" w:rsidRPr="00250A01">
        <w:rPr>
          <w:rFonts w:ascii="Times New Roman" w:hAnsi="Times New Roman" w:cs="Times New Roman"/>
          <w:sz w:val="24"/>
          <w:szCs w:val="24"/>
          <w:lang w:val="es-ES_tradnl"/>
        </w:rPr>
        <w:t>evidenciar la importancia de la lactancia materna y el tipo de parto en el desarrollo de la microbiota intestinal y a través de esta</w:t>
      </w:r>
      <w:r w:rsidR="00CC5AEE">
        <w:rPr>
          <w:rFonts w:ascii="Times New Roman" w:hAnsi="Times New Roman" w:cs="Times New Roman"/>
          <w:sz w:val="24"/>
          <w:szCs w:val="24"/>
          <w:lang w:val="es-ES_tradnl"/>
        </w:rPr>
        <w:t xml:space="preserve">; contar con una línea basal para investigaciones futuras, así como apoyar el tratamiento en nutrición basada en evidencia para fortalecer el incremento </w:t>
      </w:r>
      <w:r w:rsidR="00510CC4" w:rsidRPr="00250A01">
        <w:rPr>
          <w:rFonts w:ascii="Times New Roman" w:hAnsi="Times New Roman" w:cs="Times New Roman"/>
          <w:sz w:val="24"/>
          <w:szCs w:val="24"/>
          <w:lang w:val="es-ES_tradnl"/>
        </w:rPr>
        <w:t xml:space="preserve">de la inmunidad evitando así enfermedades </w:t>
      </w:r>
      <w:r w:rsidR="00CC5AEE" w:rsidRPr="00250A01">
        <w:rPr>
          <w:rFonts w:ascii="Times New Roman" w:hAnsi="Times New Roman" w:cs="Times New Roman"/>
          <w:sz w:val="24"/>
          <w:szCs w:val="24"/>
          <w:lang w:val="es-ES_tradnl"/>
        </w:rPr>
        <w:t>autoinmunes como artritis reumatoide</w:t>
      </w:r>
      <w:r w:rsidR="00CC5AEE">
        <w:rPr>
          <w:rFonts w:ascii="Times New Roman" w:hAnsi="Times New Roman" w:cs="Times New Roman"/>
          <w:sz w:val="24"/>
          <w:szCs w:val="24"/>
          <w:lang w:val="es-ES_tradnl"/>
        </w:rPr>
        <w:t>, celiaquía y tiroiditis de Hashimoto.</w:t>
      </w:r>
    </w:p>
    <w:p w14:paraId="30361D16" w14:textId="73C9426D" w:rsidR="008D1D84" w:rsidRPr="00250A01" w:rsidRDefault="00A6762A" w:rsidP="00CC5AEE">
      <w:pPr>
        <w:spacing w:after="0" w:line="360" w:lineRule="auto"/>
        <w:jc w:val="both"/>
        <w:rPr>
          <w:rFonts w:ascii="Times New Roman" w:hAnsi="Times New Roman" w:cs="Times New Roman"/>
          <w:sz w:val="24"/>
          <w:szCs w:val="24"/>
          <w:lang w:val="es-ES_tradnl" w:eastAsia="es-ES"/>
        </w:rPr>
      </w:pPr>
      <w:r w:rsidRPr="00250A01">
        <w:rPr>
          <w:rFonts w:ascii="Times New Roman" w:hAnsi="Times New Roman" w:cs="Times New Roman"/>
          <w:sz w:val="24"/>
          <w:szCs w:val="24"/>
          <w:lang w:val="es-ES_tradnl"/>
        </w:rPr>
        <w:lastRenderedPageBreak/>
        <w:t>El protocolo de investigación será sometido a revisión y evaluación del Comité de Ética de la Facultad de Ciencias Químicas de la Universidad Nacional de Asunción y de los examinadores de la Monografía</w:t>
      </w:r>
      <w:r w:rsidR="000669AA" w:rsidRPr="00250A01">
        <w:rPr>
          <w:rFonts w:ascii="Times New Roman" w:hAnsi="Times New Roman" w:cs="Times New Roman"/>
          <w:sz w:val="24"/>
          <w:szCs w:val="24"/>
          <w:lang w:val="es-ES_tradnl"/>
        </w:rPr>
        <w:t>.</w:t>
      </w:r>
    </w:p>
    <w:p w14:paraId="27069761" w14:textId="77777777" w:rsidR="008D1D84" w:rsidRPr="00250A01" w:rsidRDefault="008D1D84" w:rsidP="00CC5AEE">
      <w:pPr>
        <w:pStyle w:val="Ttulo1"/>
        <w:numPr>
          <w:ilvl w:val="0"/>
          <w:numId w:val="3"/>
        </w:numPr>
        <w:jc w:val="both"/>
        <w:rPr>
          <w:rFonts w:eastAsia="Calibri"/>
          <w:lang w:val="es-ES_tradnl"/>
        </w:rPr>
      </w:pPr>
      <w:bookmarkStart w:id="108" w:name="_Toc535161629"/>
      <w:bookmarkStart w:id="109" w:name="_Toc53322710"/>
      <w:commentRangeStart w:id="110"/>
      <w:r w:rsidRPr="00250A01">
        <w:rPr>
          <w:rFonts w:eastAsia="Calibri"/>
          <w:lang w:val="es-ES_tradnl"/>
        </w:rPr>
        <w:t>REFERENCIAS BIBLIOGRÁFICAS</w:t>
      </w:r>
      <w:bookmarkEnd w:id="108"/>
      <w:bookmarkEnd w:id="109"/>
      <w:commentRangeEnd w:id="110"/>
      <w:r w:rsidR="00C670DD">
        <w:rPr>
          <w:rStyle w:val="Refdecomentario"/>
          <w:rFonts w:asciiTheme="minorHAnsi" w:eastAsiaTheme="minorHAnsi" w:hAnsiTheme="minorHAnsi" w:cstheme="minorBidi"/>
          <w:b w:val="0"/>
          <w:bCs w:val="0"/>
          <w:lang w:eastAsia="en-US"/>
        </w:rPr>
        <w:commentReference w:id="110"/>
      </w:r>
    </w:p>
    <w:p w14:paraId="2ACE3538" w14:textId="76EA79D1" w:rsidR="00955FD8" w:rsidRPr="00250A01" w:rsidRDefault="00955FD8" w:rsidP="00CC5AEE">
      <w:pPr>
        <w:pStyle w:val="Prrafodelista"/>
        <w:numPr>
          <w:ilvl w:val="0"/>
          <w:numId w:val="7"/>
        </w:numPr>
        <w:spacing w:after="0" w:line="360" w:lineRule="auto"/>
        <w:jc w:val="both"/>
        <w:rPr>
          <w:rFonts w:ascii="Times New Roman" w:hAnsi="Times New Roman" w:cs="Times New Roman"/>
          <w:sz w:val="24"/>
          <w:szCs w:val="24"/>
          <w:lang w:val="es-ES_tradnl"/>
        </w:rPr>
      </w:pPr>
      <w:bookmarkStart w:id="111" w:name="_Toc329330780"/>
      <w:bookmarkStart w:id="112" w:name="_Toc485737399"/>
      <w:bookmarkStart w:id="113" w:name="_Toc487217531"/>
      <w:bookmarkStart w:id="114" w:name="_Toc535161630"/>
      <w:r w:rsidRPr="00250A01">
        <w:rPr>
          <w:rFonts w:ascii="Times New Roman" w:hAnsi="Times New Roman" w:cs="Times New Roman"/>
          <w:sz w:val="24"/>
          <w:szCs w:val="24"/>
          <w:lang w:val="es-ES_tradnl"/>
        </w:rPr>
        <w:t>Guarner F.</w:t>
      </w:r>
      <w:r w:rsidR="00AE4F83" w:rsidRPr="00250A01">
        <w:rPr>
          <w:rFonts w:ascii="Times New Roman" w:hAnsi="Times New Roman" w:cs="Times New Roman"/>
          <w:sz w:val="24"/>
          <w:szCs w:val="24"/>
          <w:lang w:val="es-ES_tradnl"/>
        </w:rPr>
        <w:t xml:space="preserve"> </w:t>
      </w:r>
      <w:r w:rsidR="00381AA3" w:rsidRPr="00250A01">
        <w:rPr>
          <w:rFonts w:ascii="Times New Roman" w:hAnsi="Times New Roman" w:cs="Times New Roman"/>
          <w:sz w:val="24"/>
          <w:szCs w:val="24"/>
          <w:lang w:val="es-ES_tradnl"/>
        </w:rPr>
        <w:t>Papel de la flora intestinal en la salud y en la enfermedad</w:t>
      </w:r>
      <w:r w:rsidRPr="00250A01">
        <w:rPr>
          <w:rFonts w:ascii="Times New Roman" w:hAnsi="Times New Roman" w:cs="Times New Roman"/>
          <w:sz w:val="24"/>
          <w:szCs w:val="24"/>
          <w:lang w:val="es-ES_tradnl"/>
        </w:rPr>
        <w:t>.</w:t>
      </w:r>
      <w:r w:rsidR="00AE4F83" w:rsidRPr="00250A01">
        <w:rPr>
          <w:rFonts w:ascii="Times New Roman" w:hAnsi="Times New Roman" w:cs="Times New Roman"/>
          <w:sz w:val="24"/>
          <w:szCs w:val="24"/>
          <w:lang w:val="es-ES_tradnl"/>
        </w:rPr>
        <w:t xml:space="preserve"> </w:t>
      </w:r>
      <w:proofErr w:type="spellStart"/>
      <w:r w:rsidRPr="00250A01">
        <w:rPr>
          <w:rFonts w:ascii="Times New Roman" w:hAnsi="Times New Roman" w:cs="Times New Roman"/>
          <w:sz w:val="24"/>
          <w:szCs w:val="24"/>
          <w:lang w:val="es-ES_tradnl"/>
        </w:rPr>
        <w:t>Nutr</w:t>
      </w:r>
      <w:proofErr w:type="spellEnd"/>
      <w:r w:rsidRPr="00250A01">
        <w:rPr>
          <w:rFonts w:ascii="Times New Roman" w:hAnsi="Times New Roman" w:cs="Times New Roman"/>
          <w:sz w:val="24"/>
          <w:szCs w:val="24"/>
          <w:lang w:val="es-ES_tradnl"/>
        </w:rPr>
        <w:t>.</w:t>
      </w:r>
      <w:r w:rsidR="00AE4F83" w:rsidRPr="00250A01">
        <w:rPr>
          <w:rFonts w:ascii="Times New Roman" w:hAnsi="Times New Roman" w:cs="Times New Roman"/>
          <w:sz w:val="24"/>
          <w:szCs w:val="24"/>
          <w:lang w:val="es-ES_tradnl"/>
        </w:rPr>
        <w:t xml:space="preserve"> </w:t>
      </w:r>
      <w:proofErr w:type="spellStart"/>
      <w:r w:rsidRPr="00250A01">
        <w:rPr>
          <w:rFonts w:ascii="Times New Roman" w:hAnsi="Times New Roman" w:cs="Times New Roman"/>
          <w:sz w:val="24"/>
          <w:szCs w:val="24"/>
          <w:lang w:val="es-ES_tradnl"/>
        </w:rPr>
        <w:t>Hosp</w:t>
      </w:r>
      <w:proofErr w:type="spellEnd"/>
      <w:r w:rsidRPr="00250A01">
        <w:rPr>
          <w:rFonts w:ascii="Times New Roman" w:hAnsi="Times New Roman" w:cs="Times New Roman"/>
          <w:sz w:val="24"/>
          <w:szCs w:val="24"/>
          <w:lang w:val="es-ES_tradnl"/>
        </w:rPr>
        <w:t>.</w:t>
      </w:r>
      <w:r w:rsidR="00AE4F83" w:rsidRPr="00250A01">
        <w:rPr>
          <w:rFonts w:ascii="Times New Roman" w:hAnsi="Times New Roman" w:cs="Times New Roman"/>
          <w:sz w:val="24"/>
          <w:szCs w:val="24"/>
          <w:lang w:val="es-ES_tradnl"/>
        </w:rPr>
        <w:t xml:space="preserve"> </w:t>
      </w:r>
      <w:r w:rsidRPr="00250A01">
        <w:rPr>
          <w:rFonts w:ascii="Times New Roman" w:hAnsi="Times New Roman" w:cs="Times New Roman"/>
          <w:sz w:val="24"/>
          <w:szCs w:val="24"/>
          <w:lang w:val="es-ES_tradnl"/>
        </w:rPr>
        <w:t>2007;22(14-9)</w:t>
      </w:r>
    </w:p>
    <w:p w14:paraId="1F74FFF5" w14:textId="675DAF81" w:rsidR="00955FD8" w:rsidRPr="00CC5AEE" w:rsidRDefault="000324D5" w:rsidP="00CC5AEE">
      <w:pPr>
        <w:pStyle w:val="Prrafodelista"/>
        <w:numPr>
          <w:ilvl w:val="0"/>
          <w:numId w:val="7"/>
        </w:numPr>
        <w:spacing w:after="0" w:line="360" w:lineRule="auto"/>
        <w:jc w:val="both"/>
        <w:rPr>
          <w:rFonts w:ascii="Times New Roman" w:hAnsi="Times New Roman" w:cs="Times New Roman"/>
          <w:sz w:val="24"/>
          <w:szCs w:val="24"/>
        </w:rPr>
      </w:pPr>
      <w:r w:rsidRPr="00752DBC">
        <w:rPr>
          <w:rFonts w:ascii="Times New Roman" w:hAnsi="Times New Roman" w:cs="Times New Roman"/>
          <w:sz w:val="24"/>
          <w:szCs w:val="24"/>
        </w:rPr>
        <w:t xml:space="preserve"> </w:t>
      </w:r>
      <w:r w:rsidR="00955FD8" w:rsidRPr="00752DBC">
        <w:rPr>
          <w:rFonts w:ascii="Times New Roman" w:hAnsi="Times New Roman" w:cs="Times New Roman"/>
          <w:sz w:val="24"/>
          <w:szCs w:val="24"/>
        </w:rPr>
        <w:t>Xu W. Judge M. Maas K. Hussain</w:t>
      </w:r>
      <w:r w:rsidR="00CA0750" w:rsidRPr="00752DBC">
        <w:rPr>
          <w:rFonts w:ascii="Times New Roman" w:hAnsi="Times New Roman" w:cs="Times New Roman"/>
          <w:sz w:val="24"/>
          <w:szCs w:val="24"/>
        </w:rPr>
        <w:t xml:space="preserve"> N. </w:t>
      </w:r>
      <w:r w:rsidR="00955FD8" w:rsidRPr="00752DBC">
        <w:rPr>
          <w:rFonts w:ascii="Times New Roman" w:hAnsi="Times New Roman" w:cs="Times New Roman"/>
          <w:sz w:val="24"/>
          <w:szCs w:val="24"/>
        </w:rPr>
        <w:t>McGrath</w:t>
      </w:r>
      <w:r w:rsidR="00CA0750" w:rsidRPr="00752DBC">
        <w:rPr>
          <w:rFonts w:ascii="Times New Roman" w:hAnsi="Times New Roman" w:cs="Times New Roman"/>
          <w:sz w:val="24"/>
          <w:szCs w:val="24"/>
        </w:rPr>
        <w:t xml:space="preserve"> J. </w:t>
      </w:r>
      <w:r w:rsidR="00955FD8" w:rsidRPr="00752DBC">
        <w:rPr>
          <w:rFonts w:ascii="Times New Roman" w:hAnsi="Times New Roman" w:cs="Times New Roman"/>
          <w:sz w:val="24"/>
          <w:szCs w:val="24"/>
        </w:rPr>
        <w:t>Henderson</w:t>
      </w:r>
      <w:r w:rsidR="00CA0750" w:rsidRPr="00752DBC">
        <w:rPr>
          <w:rFonts w:ascii="Times New Roman" w:hAnsi="Times New Roman" w:cs="Times New Roman"/>
          <w:sz w:val="24"/>
          <w:szCs w:val="24"/>
        </w:rPr>
        <w:t xml:space="preserve"> W.</w:t>
      </w:r>
      <w:r w:rsidR="00955FD8" w:rsidRPr="00752DBC">
        <w:rPr>
          <w:rFonts w:ascii="Times New Roman" w:hAnsi="Times New Roman" w:cs="Times New Roman"/>
          <w:sz w:val="24"/>
          <w:szCs w:val="24"/>
        </w:rPr>
        <w:t xml:space="preserve"> Cong</w:t>
      </w:r>
      <w:r w:rsidR="00CA0750" w:rsidRPr="00752DBC">
        <w:rPr>
          <w:rFonts w:ascii="Times New Roman" w:hAnsi="Times New Roman" w:cs="Times New Roman"/>
          <w:sz w:val="24"/>
          <w:szCs w:val="24"/>
        </w:rPr>
        <w:t xml:space="preserve"> X. </w:t>
      </w:r>
      <w:r w:rsidRPr="00752DBC">
        <w:rPr>
          <w:rFonts w:ascii="Times New Roman" w:hAnsi="Times New Roman" w:cs="Times New Roman"/>
          <w:sz w:val="24"/>
          <w:szCs w:val="24"/>
        </w:rPr>
        <w:t>Systematic Review of the Effect of Enteral Feeding on Gut Microbiota in Preterm Infants</w:t>
      </w:r>
      <w:r w:rsidR="00CA0750" w:rsidRPr="00752DBC">
        <w:rPr>
          <w:rFonts w:ascii="Times New Roman" w:hAnsi="Times New Roman" w:cs="Times New Roman"/>
          <w:sz w:val="24"/>
          <w:szCs w:val="24"/>
        </w:rPr>
        <w:t xml:space="preserve">. </w:t>
      </w:r>
      <w:r w:rsidR="00CA0750" w:rsidRPr="00CC5AEE">
        <w:rPr>
          <w:rFonts w:ascii="Times New Roman" w:hAnsi="Times New Roman" w:cs="Times New Roman"/>
          <w:sz w:val="24"/>
          <w:szCs w:val="24"/>
        </w:rPr>
        <w:t xml:space="preserve">J </w:t>
      </w:r>
      <w:proofErr w:type="spellStart"/>
      <w:r w:rsidR="00CA0750" w:rsidRPr="00CC5AEE">
        <w:rPr>
          <w:rFonts w:ascii="Times New Roman" w:hAnsi="Times New Roman" w:cs="Times New Roman"/>
          <w:sz w:val="24"/>
          <w:szCs w:val="24"/>
        </w:rPr>
        <w:t>Obstet</w:t>
      </w:r>
      <w:proofErr w:type="spellEnd"/>
      <w:r w:rsidR="00CA0750" w:rsidRPr="00CC5AEE">
        <w:rPr>
          <w:rFonts w:ascii="Times New Roman" w:hAnsi="Times New Roman" w:cs="Times New Roman"/>
          <w:sz w:val="24"/>
          <w:szCs w:val="24"/>
        </w:rPr>
        <w:t xml:space="preserve"> </w:t>
      </w:r>
      <w:proofErr w:type="spellStart"/>
      <w:r w:rsidR="00CA0750" w:rsidRPr="00CC5AEE">
        <w:rPr>
          <w:rFonts w:ascii="Times New Roman" w:hAnsi="Times New Roman" w:cs="Times New Roman"/>
          <w:sz w:val="24"/>
          <w:szCs w:val="24"/>
        </w:rPr>
        <w:t>Gynecol</w:t>
      </w:r>
      <w:proofErr w:type="spellEnd"/>
      <w:r w:rsidR="00CA0750" w:rsidRPr="00CC5AEE">
        <w:rPr>
          <w:rFonts w:ascii="Times New Roman" w:hAnsi="Times New Roman" w:cs="Times New Roman"/>
          <w:sz w:val="24"/>
          <w:szCs w:val="24"/>
        </w:rPr>
        <w:t xml:space="preserve"> Neonatal </w:t>
      </w:r>
      <w:proofErr w:type="spellStart"/>
      <w:r w:rsidR="00CA0750" w:rsidRPr="00CC5AEE">
        <w:rPr>
          <w:rFonts w:ascii="Times New Roman" w:hAnsi="Times New Roman" w:cs="Times New Roman"/>
          <w:sz w:val="24"/>
          <w:szCs w:val="24"/>
        </w:rPr>
        <w:t>Nurs</w:t>
      </w:r>
      <w:proofErr w:type="spellEnd"/>
      <w:r w:rsidR="00CA0750" w:rsidRPr="00CC5AEE">
        <w:rPr>
          <w:rFonts w:ascii="Times New Roman" w:hAnsi="Times New Roman" w:cs="Times New Roman"/>
          <w:sz w:val="24"/>
          <w:szCs w:val="24"/>
        </w:rPr>
        <w:t>. 2018; 47(3): 451–463.</w:t>
      </w:r>
    </w:p>
    <w:p w14:paraId="01D55BED" w14:textId="0B064683" w:rsidR="00CC5AEE" w:rsidRDefault="00CA0750" w:rsidP="00CC5AEE">
      <w:pPr>
        <w:pStyle w:val="Prrafodelista"/>
        <w:numPr>
          <w:ilvl w:val="0"/>
          <w:numId w:val="7"/>
        </w:numPr>
        <w:spacing w:after="0" w:line="360" w:lineRule="auto"/>
        <w:jc w:val="both"/>
        <w:rPr>
          <w:rFonts w:ascii="Times New Roman" w:hAnsi="Times New Roman" w:cs="Times New Roman"/>
          <w:sz w:val="24"/>
          <w:szCs w:val="24"/>
        </w:rPr>
      </w:pPr>
      <w:proofErr w:type="spellStart"/>
      <w:r w:rsidRPr="00250A01">
        <w:rPr>
          <w:rFonts w:ascii="Times New Roman" w:hAnsi="Times New Roman" w:cs="Times New Roman"/>
          <w:sz w:val="24"/>
          <w:szCs w:val="24"/>
          <w:lang w:val="es-ES_tradnl"/>
        </w:rPr>
        <w:t>Pannaraj</w:t>
      </w:r>
      <w:proofErr w:type="spellEnd"/>
      <w:r w:rsidRPr="00250A01">
        <w:rPr>
          <w:rFonts w:ascii="Times New Roman" w:hAnsi="Times New Roman" w:cs="Times New Roman"/>
          <w:sz w:val="24"/>
          <w:szCs w:val="24"/>
          <w:lang w:val="es-ES_tradnl"/>
        </w:rPr>
        <w:t xml:space="preserve"> P. Li F. </w:t>
      </w:r>
      <w:proofErr w:type="spellStart"/>
      <w:r w:rsidRPr="00250A01">
        <w:rPr>
          <w:rFonts w:ascii="Times New Roman" w:hAnsi="Times New Roman" w:cs="Times New Roman"/>
          <w:sz w:val="24"/>
          <w:szCs w:val="24"/>
          <w:lang w:val="es-ES_tradnl"/>
        </w:rPr>
        <w:t>Cerini</w:t>
      </w:r>
      <w:proofErr w:type="spellEnd"/>
      <w:r w:rsidRPr="00250A01">
        <w:rPr>
          <w:rFonts w:ascii="Times New Roman" w:hAnsi="Times New Roman" w:cs="Times New Roman"/>
          <w:sz w:val="24"/>
          <w:szCs w:val="24"/>
          <w:lang w:val="es-ES_tradnl"/>
        </w:rPr>
        <w:t xml:space="preserve"> CH. et al.</w:t>
      </w:r>
      <w:r w:rsidR="00391032" w:rsidRPr="00250A01">
        <w:rPr>
          <w:rFonts w:ascii="Times New Roman" w:hAnsi="Times New Roman" w:cs="Times New Roman"/>
          <w:sz w:val="24"/>
          <w:szCs w:val="24"/>
          <w:lang w:val="es-ES_tradnl"/>
        </w:rPr>
        <w:t xml:space="preserve"> </w:t>
      </w:r>
      <w:r w:rsidR="00391032" w:rsidRPr="00752DBC">
        <w:rPr>
          <w:rFonts w:ascii="Times New Roman" w:hAnsi="Times New Roman" w:cs="Times New Roman"/>
          <w:sz w:val="24"/>
          <w:szCs w:val="24"/>
        </w:rPr>
        <w:t xml:space="preserve">JAMA </w:t>
      </w:r>
      <w:proofErr w:type="spellStart"/>
      <w:r w:rsidR="00391032" w:rsidRPr="00752DBC">
        <w:rPr>
          <w:rFonts w:ascii="Times New Roman" w:hAnsi="Times New Roman" w:cs="Times New Roman"/>
          <w:sz w:val="24"/>
          <w:szCs w:val="24"/>
        </w:rPr>
        <w:t>Pediatr</w:t>
      </w:r>
      <w:proofErr w:type="spellEnd"/>
      <w:r w:rsidR="00391032" w:rsidRPr="00752DBC">
        <w:rPr>
          <w:rFonts w:ascii="Times New Roman" w:hAnsi="Times New Roman" w:cs="Times New Roman"/>
          <w:sz w:val="24"/>
          <w:szCs w:val="24"/>
        </w:rPr>
        <w:t>. 2017</w:t>
      </w:r>
      <w:r w:rsidR="00250A01" w:rsidRPr="00752DBC">
        <w:rPr>
          <w:rFonts w:ascii="Times New Roman" w:hAnsi="Times New Roman" w:cs="Times New Roman"/>
          <w:sz w:val="24"/>
          <w:szCs w:val="24"/>
        </w:rPr>
        <w:t>; 171</w:t>
      </w:r>
      <w:r w:rsidR="00391032" w:rsidRPr="00752DBC">
        <w:rPr>
          <w:rFonts w:ascii="Times New Roman" w:hAnsi="Times New Roman" w:cs="Times New Roman"/>
          <w:sz w:val="24"/>
          <w:szCs w:val="24"/>
        </w:rPr>
        <w:t>(7):647-654. doi:10.1001/jamapediatrics.2017.0378</w:t>
      </w:r>
      <w:r w:rsidR="00CC5AEE">
        <w:rPr>
          <w:rFonts w:ascii="Times New Roman" w:hAnsi="Times New Roman" w:cs="Times New Roman"/>
          <w:sz w:val="24"/>
          <w:szCs w:val="24"/>
        </w:rPr>
        <w:t>.</w:t>
      </w:r>
      <w:r w:rsidR="00391032" w:rsidRPr="00752DBC">
        <w:rPr>
          <w:rFonts w:ascii="Times New Roman" w:hAnsi="Times New Roman" w:cs="Times New Roman"/>
          <w:sz w:val="24"/>
          <w:szCs w:val="24"/>
        </w:rPr>
        <w:t xml:space="preserve"> Published online May 8, 2017.</w:t>
      </w:r>
    </w:p>
    <w:p w14:paraId="3A382411" w14:textId="71345016" w:rsidR="00022FA3" w:rsidRPr="00CC5AEE" w:rsidRDefault="009C1615" w:rsidP="00CC5AEE">
      <w:pPr>
        <w:pStyle w:val="Prrafodelista"/>
        <w:numPr>
          <w:ilvl w:val="0"/>
          <w:numId w:val="7"/>
        </w:numPr>
        <w:spacing w:after="0" w:line="360" w:lineRule="auto"/>
        <w:jc w:val="both"/>
        <w:rPr>
          <w:rFonts w:ascii="Times New Roman" w:hAnsi="Times New Roman" w:cs="Times New Roman"/>
          <w:sz w:val="24"/>
          <w:szCs w:val="24"/>
        </w:rPr>
      </w:pPr>
      <w:proofErr w:type="spellStart"/>
      <w:r w:rsidRPr="00CC5AEE">
        <w:rPr>
          <w:rFonts w:ascii="Times New Roman" w:hAnsi="Times New Roman" w:cs="Times New Roman"/>
          <w:sz w:val="24"/>
          <w:szCs w:val="24"/>
        </w:rPr>
        <w:t>Meijin</w:t>
      </w:r>
      <w:proofErr w:type="spellEnd"/>
      <w:r w:rsidRPr="00CC5AEE">
        <w:rPr>
          <w:rFonts w:ascii="Times New Roman" w:hAnsi="Times New Roman" w:cs="Times New Roman"/>
          <w:sz w:val="24"/>
          <w:szCs w:val="24"/>
        </w:rPr>
        <w:t xml:space="preserve"> Cai, BSc Hons, Ver Ling Loy, </w:t>
      </w:r>
      <w:proofErr w:type="spellStart"/>
      <w:r w:rsidRPr="00CC5AEE">
        <w:rPr>
          <w:rFonts w:ascii="Times New Roman" w:hAnsi="Times New Roman" w:cs="Times New Roman"/>
          <w:sz w:val="24"/>
          <w:szCs w:val="24"/>
        </w:rPr>
        <w:t>Kok</w:t>
      </w:r>
      <w:proofErr w:type="spellEnd"/>
      <w:r w:rsidRPr="00CC5AEE">
        <w:rPr>
          <w:rFonts w:ascii="Times New Roman" w:hAnsi="Times New Roman" w:cs="Times New Roman"/>
          <w:sz w:val="24"/>
          <w:szCs w:val="24"/>
        </w:rPr>
        <w:t xml:space="preserve"> </w:t>
      </w:r>
      <w:proofErr w:type="spellStart"/>
      <w:r w:rsidRPr="00CC5AEE">
        <w:rPr>
          <w:rFonts w:ascii="Times New Roman" w:hAnsi="Times New Roman" w:cs="Times New Roman"/>
          <w:sz w:val="24"/>
          <w:szCs w:val="24"/>
        </w:rPr>
        <w:t>Hian</w:t>
      </w:r>
      <w:proofErr w:type="spellEnd"/>
      <w:r w:rsidRPr="00CC5AEE">
        <w:rPr>
          <w:rFonts w:ascii="Times New Roman" w:hAnsi="Times New Roman" w:cs="Times New Roman"/>
          <w:sz w:val="24"/>
          <w:szCs w:val="24"/>
        </w:rPr>
        <w:t xml:space="preserve"> Tan, et al. Association of </w:t>
      </w:r>
      <w:r w:rsidR="00A60EB6" w:rsidRPr="00CC5AEE">
        <w:rPr>
          <w:rFonts w:ascii="Times New Roman" w:hAnsi="Times New Roman" w:cs="Times New Roman"/>
          <w:sz w:val="24"/>
          <w:szCs w:val="24"/>
        </w:rPr>
        <w:t xml:space="preserve">  </w:t>
      </w:r>
      <w:r w:rsidRPr="00CC5AEE">
        <w:rPr>
          <w:rFonts w:ascii="Times New Roman" w:hAnsi="Times New Roman" w:cs="Times New Roman"/>
          <w:sz w:val="24"/>
          <w:szCs w:val="24"/>
        </w:rPr>
        <w:t xml:space="preserve">Elective and Emergency Cesarean Delivery </w:t>
      </w:r>
      <w:proofErr w:type="gramStart"/>
      <w:r w:rsidRPr="00CC5AEE">
        <w:rPr>
          <w:rFonts w:ascii="Times New Roman" w:hAnsi="Times New Roman" w:cs="Times New Roman"/>
          <w:sz w:val="24"/>
          <w:szCs w:val="24"/>
        </w:rPr>
        <w:t>With</w:t>
      </w:r>
      <w:proofErr w:type="gramEnd"/>
      <w:r w:rsidRPr="00CC5AEE">
        <w:rPr>
          <w:rFonts w:ascii="Times New Roman" w:hAnsi="Times New Roman" w:cs="Times New Roman"/>
          <w:sz w:val="24"/>
          <w:szCs w:val="24"/>
        </w:rPr>
        <w:t xml:space="preserve"> Early Childhood Overweight at 12 Months of Age. </w:t>
      </w:r>
      <w:r w:rsidR="00022FA3" w:rsidRPr="00CC5AEE">
        <w:rPr>
          <w:rFonts w:ascii="Times New Roman" w:hAnsi="Times New Roman" w:cs="Times New Roman"/>
          <w:sz w:val="24"/>
          <w:szCs w:val="24"/>
        </w:rPr>
        <w:t xml:space="preserve">JAMA </w:t>
      </w:r>
      <w:proofErr w:type="spellStart"/>
      <w:r w:rsidR="00022FA3" w:rsidRPr="00CC5AEE">
        <w:rPr>
          <w:rFonts w:ascii="Times New Roman" w:hAnsi="Times New Roman" w:cs="Times New Roman"/>
          <w:sz w:val="24"/>
          <w:szCs w:val="24"/>
        </w:rPr>
        <w:t>Netw</w:t>
      </w:r>
      <w:proofErr w:type="spellEnd"/>
      <w:r w:rsidR="00022FA3" w:rsidRPr="00CC5AEE">
        <w:rPr>
          <w:rFonts w:ascii="Times New Roman" w:hAnsi="Times New Roman" w:cs="Times New Roman"/>
          <w:sz w:val="24"/>
          <w:szCs w:val="24"/>
        </w:rPr>
        <w:t xml:space="preserve"> Open. 2018; 1 (7): e185025. </w:t>
      </w:r>
      <w:r w:rsidR="00250A01" w:rsidRPr="00CC5AEE">
        <w:rPr>
          <w:rFonts w:ascii="Times New Roman" w:hAnsi="Times New Roman" w:cs="Times New Roman"/>
          <w:sz w:val="24"/>
          <w:szCs w:val="24"/>
        </w:rPr>
        <w:t>Doi</w:t>
      </w:r>
      <w:r w:rsidR="00022FA3" w:rsidRPr="00CC5AEE">
        <w:rPr>
          <w:rFonts w:ascii="Times New Roman" w:hAnsi="Times New Roman" w:cs="Times New Roman"/>
          <w:sz w:val="24"/>
          <w:szCs w:val="24"/>
        </w:rPr>
        <w:t>: 10.1001 / jamanetworkopen.2018.5025</w:t>
      </w:r>
    </w:p>
    <w:p w14:paraId="290F81D9" w14:textId="77777777" w:rsidR="00250A01" w:rsidRPr="00E86D69" w:rsidRDefault="00250A01">
      <w:pPr>
        <w:rPr>
          <w:rFonts w:ascii="Times New Roman" w:eastAsia="Calibri" w:hAnsi="Times New Roman" w:cs="Times New Roman"/>
          <w:b/>
          <w:bCs/>
          <w:sz w:val="24"/>
          <w:szCs w:val="24"/>
          <w:lang w:val="en-US" w:eastAsia="es-ES"/>
        </w:rPr>
      </w:pPr>
      <w:r w:rsidRPr="00E86D69">
        <w:rPr>
          <w:rFonts w:eastAsia="Calibri"/>
          <w:lang w:val="en-US"/>
        </w:rPr>
        <w:br w:type="page"/>
      </w:r>
    </w:p>
    <w:p w14:paraId="5F25FE4B" w14:textId="6CEBB1C3" w:rsidR="008D1D84" w:rsidRPr="00250A01" w:rsidRDefault="008D1D84" w:rsidP="00250A01">
      <w:pPr>
        <w:pStyle w:val="Ttulo1"/>
        <w:numPr>
          <w:ilvl w:val="0"/>
          <w:numId w:val="3"/>
        </w:numPr>
        <w:spacing w:line="240" w:lineRule="auto"/>
        <w:jc w:val="both"/>
        <w:rPr>
          <w:rFonts w:eastAsia="Calibri"/>
          <w:lang w:val="es-ES_tradnl"/>
        </w:rPr>
      </w:pPr>
      <w:bookmarkStart w:id="115" w:name="_Toc53322711"/>
      <w:r w:rsidRPr="00250A01">
        <w:rPr>
          <w:rFonts w:eastAsia="Calibri"/>
          <w:lang w:val="es-ES_tradnl"/>
        </w:rPr>
        <w:lastRenderedPageBreak/>
        <w:t>ANEXOS</w:t>
      </w:r>
      <w:bookmarkEnd w:id="111"/>
      <w:bookmarkEnd w:id="112"/>
      <w:bookmarkEnd w:id="113"/>
      <w:bookmarkEnd w:id="114"/>
      <w:bookmarkEnd w:id="115"/>
    </w:p>
    <w:p w14:paraId="7B99AECC" w14:textId="77777777" w:rsidR="00A6762A" w:rsidRPr="00250A01" w:rsidRDefault="008D1D84" w:rsidP="00250A01">
      <w:pPr>
        <w:pStyle w:val="Ttulo2"/>
        <w:spacing w:line="240" w:lineRule="auto"/>
        <w:jc w:val="both"/>
        <w:rPr>
          <w:lang w:val="es-ES_tradnl"/>
        </w:rPr>
      </w:pPr>
      <w:bookmarkStart w:id="116" w:name="_Toc53322712"/>
      <w:bookmarkStart w:id="117" w:name="_Toc535161631"/>
      <w:bookmarkStart w:id="118" w:name="_Toc487217538"/>
      <w:r w:rsidRPr="00250A01">
        <w:rPr>
          <w:lang w:val="es-ES_tradnl"/>
        </w:rPr>
        <w:t xml:space="preserve">Anexo A. </w:t>
      </w:r>
      <w:r w:rsidR="00A6762A" w:rsidRPr="00250A01">
        <w:rPr>
          <w:lang w:val="es-ES_tradnl"/>
        </w:rPr>
        <w:t>Nota de permiso</w:t>
      </w:r>
      <w:bookmarkEnd w:id="116"/>
    </w:p>
    <w:p w14:paraId="5DE755CC" w14:textId="77777777" w:rsidR="00250A01" w:rsidRDefault="00250A01" w:rsidP="00250A01">
      <w:pPr>
        <w:spacing w:after="0" w:line="240" w:lineRule="auto"/>
        <w:jc w:val="both"/>
        <w:rPr>
          <w:rFonts w:ascii="Times New Roman" w:hAnsi="Times New Roman" w:cs="Times New Roman"/>
          <w:sz w:val="24"/>
          <w:szCs w:val="24"/>
          <w:lang w:val="es-ES_tradnl"/>
        </w:rPr>
      </w:pPr>
    </w:p>
    <w:p w14:paraId="25053959" w14:textId="58897C14" w:rsidR="00A6762A" w:rsidRPr="00250A01" w:rsidRDefault="00A6762A" w:rsidP="00250A01">
      <w:pPr>
        <w:spacing w:after="0" w:line="240" w:lineRule="auto"/>
        <w:jc w:val="right"/>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Asunció</w:t>
      </w:r>
      <w:r w:rsidR="00E4342C" w:rsidRPr="00250A01">
        <w:rPr>
          <w:rFonts w:ascii="Times New Roman" w:hAnsi="Times New Roman" w:cs="Times New Roman"/>
          <w:sz w:val="24"/>
          <w:szCs w:val="24"/>
          <w:lang w:val="es-ES_tradnl"/>
        </w:rPr>
        <w:t>n,</w:t>
      </w:r>
      <w:r w:rsidRPr="00250A01">
        <w:rPr>
          <w:rFonts w:ascii="Times New Roman" w:hAnsi="Times New Roman" w:cs="Times New Roman"/>
          <w:sz w:val="24"/>
          <w:szCs w:val="24"/>
          <w:lang w:val="es-ES_tradnl"/>
        </w:rPr>
        <w:t xml:space="preserve">    </w:t>
      </w:r>
      <w:r w:rsidR="00CC5AEE">
        <w:rPr>
          <w:rFonts w:ascii="Times New Roman" w:hAnsi="Times New Roman" w:cs="Times New Roman"/>
          <w:sz w:val="24"/>
          <w:szCs w:val="24"/>
          <w:lang w:val="es-ES_tradnl"/>
        </w:rPr>
        <w:t>de octubre</w:t>
      </w:r>
      <w:r w:rsidRPr="00250A01">
        <w:rPr>
          <w:rFonts w:ascii="Times New Roman" w:hAnsi="Times New Roman" w:cs="Times New Roman"/>
          <w:sz w:val="24"/>
          <w:szCs w:val="24"/>
          <w:lang w:val="es-ES_tradnl"/>
        </w:rPr>
        <w:t xml:space="preserve"> de 2020</w:t>
      </w:r>
    </w:p>
    <w:p w14:paraId="5475D8F5" w14:textId="77777777" w:rsidR="00A6762A" w:rsidRPr="00250A01" w:rsidRDefault="00A6762A" w:rsidP="00250A01">
      <w:pPr>
        <w:spacing w:after="0" w:line="240" w:lineRule="auto"/>
        <w:jc w:val="both"/>
        <w:rPr>
          <w:rFonts w:ascii="Times New Roman" w:hAnsi="Times New Roman" w:cs="Times New Roman"/>
          <w:sz w:val="24"/>
          <w:szCs w:val="24"/>
          <w:lang w:val="es-ES_tradnl"/>
        </w:rPr>
      </w:pPr>
    </w:p>
    <w:p w14:paraId="48110FBC" w14:textId="2D69F6CA" w:rsidR="00A6762A" w:rsidRPr="00CC5AEE" w:rsidRDefault="00A6762A" w:rsidP="00250A01">
      <w:pPr>
        <w:spacing w:after="0" w:line="240" w:lineRule="auto"/>
        <w:jc w:val="both"/>
        <w:rPr>
          <w:rFonts w:ascii="Times New Roman" w:hAnsi="Times New Roman" w:cs="Times New Roman"/>
          <w:b/>
          <w:sz w:val="24"/>
          <w:szCs w:val="24"/>
          <w:lang w:val="es-ES_tradnl"/>
        </w:rPr>
      </w:pPr>
      <w:r w:rsidRPr="00CC5AEE">
        <w:rPr>
          <w:rFonts w:ascii="Times New Roman" w:hAnsi="Times New Roman" w:cs="Times New Roman"/>
          <w:b/>
          <w:sz w:val="24"/>
          <w:szCs w:val="24"/>
          <w:lang w:val="es-ES_tradnl"/>
        </w:rPr>
        <w:t>Señor</w:t>
      </w:r>
      <w:r w:rsidR="00CC5AEE" w:rsidRPr="00CC5AEE">
        <w:rPr>
          <w:rFonts w:ascii="Times New Roman" w:hAnsi="Times New Roman" w:cs="Times New Roman"/>
          <w:b/>
          <w:sz w:val="24"/>
          <w:szCs w:val="24"/>
          <w:lang w:val="es-ES_tradnl"/>
        </w:rPr>
        <w:t>es</w:t>
      </w:r>
    </w:p>
    <w:p w14:paraId="71320468" w14:textId="3A7D1FA3" w:rsidR="00A6762A" w:rsidRPr="00CC5AEE" w:rsidRDefault="00A6762A" w:rsidP="00250A01">
      <w:pPr>
        <w:spacing w:after="0" w:line="240" w:lineRule="auto"/>
        <w:jc w:val="both"/>
        <w:rPr>
          <w:rFonts w:ascii="Times New Roman" w:hAnsi="Times New Roman" w:cs="Times New Roman"/>
          <w:b/>
          <w:sz w:val="24"/>
          <w:szCs w:val="24"/>
          <w:lang w:val="es-ES_tradnl"/>
        </w:rPr>
      </w:pPr>
      <w:r w:rsidRPr="00CC5AEE">
        <w:rPr>
          <w:rFonts w:ascii="Times New Roman" w:hAnsi="Times New Roman" w:cs="Times New Roman"/>
          <w:b/>
          <w:sz w:val="24"/>
          <w:szCs w:val="24"/>
          <w:lang w:val="es-ES_tradnl"/>
        </w:rPr>
        <w:t>Clínica Masquelier</w:t>
      </w:r>
      <w:r w:rsidR="004C0A6A" w:rsidRPr="00CC5AEE">
        <w:rPr>
          <w:rFonts w:ascii="Times New Roman" w:hAnsi="Times New Roman" w:cs="Times New Roman"/>
          <w:b/>
          <w:sz w:val="24"/>
          <w:szCs w:val="24"/>
          <w:lang w:val="es-ES_tradnl"/>
        </w:rPr>
        <w:t xml:space="preserve"> </w:t>
      </w:r>
      <w:r w:rsidR="00E4342C" w:rsidRPr="00CC5AEE">
        <w:rPr>
          <w:rFonts w:ascii="Times New Roman" w:hAnsi="Times New Roman" w:cs="Times New Roman"/>
          <w:b/>
          <w:sz w:val="24"/>
          <w:szCs w:val="24"/>
          <w:lang w:val="es-ES_tradnl"/>
        </w:rPr>
        <w:t xml:space="preserve">Medicina </w:t>
      </w:r>
      <w:r w:rsidR="004C0A6A" w:rsidRPr="00CC5AEE">
        <w:rPr>
          <w:rFonts w:ascii="Times New Roman" w:hAnsi="Times New Roman" w:cs="Times New Roman"/>
          <w:b/>
          <w:sz w:val="24"/>
          <w:szCs w:val="24"/>
          <w:lang w:val="es-ES_tradnl"/>
        </w:rPr>
        <w:t>Integrativa</w:t>
      </w:r>
    </w:p>
    <w:p w14:paraId="7998D4FC" w14:textId="241CC1D3" w:rsidR="00A6762A" w:rsidRPr="00CC5AEE" w:rsidRDefault="00CC5AEE" w:rsidP="00250A01">
      <w:pPr>
        <w:spacing w:after="0" w:line="240" w:lineRule="auto"/>
        <w:jc w:val="both"/>
        <w:rPr>
          <w:rFonts w:ascii="Times New Roman" w:hAnsi="Times New Roman" w:cs="Times New Roman"/>
          <w:b/>
          <w:sz w:val="24"/>
          <w:szCs w:val="24"/>
          <w:lang w:val="es-ES_tradnl"/>
        </w:rPr>
      </w:pPr>
      <w:r w:rsidRPr="00CC5AEE">
        <w:rPr>
          <w:rFonts w:ascii="Times New Roman" w:hAnsi="Times New Roman" w:cs="Times New Roman"/>
          <w:b/>
          <w:sz w:val="24"/>
          <w:szCs w:val="24"/>
          <w:lang w:val="es-ES_tradnl"/>
        </w:rPr>
        <w:t>Presente</w:t>
      </w:r>
    </w:p>
    <w:p w14:paraId="772FD05D" w14:textId="77777777" w:rsidR="00A6762A" w:rsidRPr="00250A01" w:rsidRDefault="00A6762A" w:rsidP="00250A01">
      <w:pPr>
        <w:spacing w:after="0" w:line="240" w:lineRule="auto"/>
        <w:jc w:val="both"/>
        <w:rPr>
          <w:rFonts w:ascii="Times New Roman" w:hAnsi="Times New Roman" w:cs="Times New Roman"/>
          <w:sz w:val="24"/>
          <w:szCs w:val="24"/>
          <w:lang w:val="es-ES_tradnl"/>
        </w:rPr>
      </w:pPr>
    </w:p>
    <w:p w14:paraId="005973B4" w14:textId="4A775EAA" w:rsidR="00A6762A" w:rsidRPr="00250A01" w:rsidRDefault="00A6762A" w:rsidP="00250A01">
      <w:pPr>
        <w:spacing w:after="0" w:line="240" w:lineRule="auto"/>
        <w:jc w:val="both"/>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Me dirijo a usted a fin de solicitar su permiso para realizar un trabajo de investigación denominado “</w:t>
      </w:r>
      <w:r w:rsidR="00C80EE1" w:rsidRPr="00C80EE1">
        <w:rPr>
          <w:rFonts w:ascii="Times New Roman" w:hAnsi="Times New Roman" w:cs="Times New Roman"/>
          <w:sz w:val="24"/>
          <w:szCs w:val="24"/>
          <w:lang w:val="es-ES_tradnl"/>
        </w:rPr>
        <w:t>LACTANCIA MATERNA, TIPO DE PARTO Y ENFERMEDADES AUTOINMUNES EN ADULTOS QUE ASISTEN A CONSULTAS EN UNA CLÍNICA PRIVADA</w:t>
      </w:r>
      <w:r w:rsidRPr="00250A01">
        <w:rPr>
          <w:rFonts w:ascii="Times New Roman" w:hAnsi="Times New Roman" w:cs="Times New Roman"/>
          <w:sz w:val="24"/>
          <w:szCs w:val="24"/>
          <w:lang w:val="es-ES_tradnl"/>
        </w:rPr>
        <w:t>”. Este tema de investigación forma parte de una Monografía el cual es requisito para graduarse del Programa de Postgrado de Especialización en Dietética Clínica y Soporte Nutricional, impartido por la Facultad de Ciencias Químicas de la Universidad Nacional de Asunción.</w:t>
      </w:r>
    </w:p>
    <w:p w14:paraId="02B873DF" w14:textId="77777777" w:rsidR="00A6762A" w:rsidRPr="00250A01" w:rsidRDefault="00A6762A" w:rsidP="00250A01">
      <w:pPr>
        <w:spacing w:after="0" w:line="240" w:lineRule="auto"/>
        <w:jc w:val="both"/>
        <w:rPr>
          <w:rFonts w:ascii="Times New Roman" w:hAnsi="Times New Roman" w:cs="Times New Roman"/>
          <w:sz w:val="24"/>
          <w:szCs w:val="24"/>
          <w:lang w:val="es-ES_tradnl"/>
        </w:rPr>
      </w:pPr>
    </w:p>
    <w:p w14:paraId="7941DD52" w14:textId="6EBD470D" w:rsidR="00A6762A" w:rsidRDefault="00883CB4" w:rsidP="00250A01">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estudio consiste en la revisión de datos de pacientes adultos de ambos sexos que consultan en la clínica privada para tratamientos médicos y/o nutricionales</w:t>
      </w:r>
      <w:r w:rsidR="00A97AA8">
        <w:rPr>
          <w:rFonts w:ascii="Times New Roman" w:hAnsi="Times New Roman" w:cs="Times New Roman"/>
          <w:sz w:val="24"/>
          <w:szCs w:val="24"/>
          <w:lang w:val="es-ES_tradnl"/>
        </w:rPr>
        <w:t>; y está siendo orientado por docentes del Postgrado mencionado.</w:t>
      </w:r>
    </w:p>
    <w:p w14:paraId="7697C1CA" w14:textId="77777777" w:rsidR="00A97AA8" w:rsidRDefault="00A97AA8" w:rsidP="00250A01">
      <w:pPr>
        <w:spacing w:after="0" w:line="240" w:lineRule="auto"/>
        <w:jc w:val="both"/>
        <w:rPr>
          <w:rFonts w:ascii="Times New Roman" w:hAnsi="Times New Roman" w:cs="Times New Roman"/>
          <w:sz w:val="24"/>
          <w:szCs w:val="24"/>
          <w:lang w:val="es-ES_tradnl"/>
        </w:rPr>
      </w:pPr>
    </w:p>
    <w:p w14:paraId="0BEAE42C" w14:textId="54B166CD" w:rsidR="00A97AA8" w:rsidRPr="00250A01" w:rsidRDefault="00A97AA8" w:rsidP="00250A01">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El estudio no demandará costo alguno ni para los pacientes ni para el establecimiento, tampoco se realizará contacto directo con ningún paciente; los datos solo serán recabados de lo registrado en las fichas clínicas de los pacientes que asisten a consultas en la clínica.</w:t>
      </w:r>
    </w:p>
    <w:p w14:paraId="6ED47A8D" w14:textId="77777777" w:rsidR="00A6762A" w:rsidRPr="00250A01" w:rsidRDefault="00A6762A" w:rsidP="00250A01">
      <w:pPr>
        <w:spacing w:after="0" w:line="240" w:lineRule="auto"/>
        <w:jc w:val="both"/>
        <w:rPr>
          <w:rFonts w:ascii="Times New Roman" w:hAnsi="Times New Roman" w:cs="Times New Roman"/>
          <w:sz w:val="24"/>
          <w:szCs w:val="24"/>
          <w:lang w:val="es-ES_tradnl"/>
        </w:rPr>
      </w:pPr>
    </w:p>
    <w:p w14:paraId="13B12DF2" w14:textId="77777777" w:rsidR="00A6762A" w:rsidRPr="00250A01" w:rsidRDefault="00A6762A" w:rsidP="00250A01">
      <w:pPr>
        <w:spacing w:after="0" w:line="240" w:lineRule="auto"/>
        <w:jc w:val="both"/>
        <w:rPr>
          <w:rFonts w:ascii="Times New Roman" w:hAnsi="Times New Roman" w:cs="Times New Roman"/>
          <w:sz w:val="24"/>
          <w:szCs w:val="24"/>
          <w:lang w:val="es-ES_tradnl"/>
        </w:rPr>
      </w:pPr>
      <w:r w:rsidRPr="00250A01">
        <w:rPr>
          <w:rFonts w:ascii="Times New Roman" w:hAnsi="Times New Roman" w:cs="Times New Roman"/>
          <w:sz w:val="24"/>
          <w:szCs w:val="24"/>
          <w:lang w:val="es-ES_tradnl"/>
        </w:rPr>
        <w:t>Sin otro particular, me despido de usted muy atentamente.</w:t>
      </w:r>
    </w:p>
    <w:p w14:paraId="0F3C62FA" w14:textId="77777777" w:rsidR="00A6762A" w:rsidRDefault="00A6762A" w:rsidP="00250A01">
      <w:pPr>
        <w:spacing w:after="0" w:line="240" w:lineRule="auto"/>
        <w:jc w:val="both"/>
        <w:rPr>
          <w:rFonts w:ascii="Times New Roman" w:hAnsi="Times New Roman" w:cs="Times New Roman"/>
          <w:sz w:val="24"/>
          <w:szCs w:val="24"/>
          <w:lang w:val="es-ES_tradnl"/>
        </w:rPr>
      </w:pPr>
    </w:p>
    <w:p w14:paraId="6E5BBC93" w14:textId="77777777" w:rsidR="00A97AA8" w:rsidRPr="00250A01" w:rsidRDefault="00A97AA8" w:rsidP="00250A01">
      <w:pPr>
        <w:spacing w:after="0" w:line="240" w:lineRule="auto"/>
        <w:jc w:val="both"/>
        <w:rPr>
          <w:rFonts w:ascii="Times New Roman" w:hAnsi="Times New Roman" w:cs="Times New Roman"/>
          <w:sz w:val="24"/>
          <w:szCs w:val="24"/>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A6762A" w:rsidRPr="00250A01" w14:paraId="7F6013FC" w14:textId="77777777" w:rsidTr="00A97AA8">
        <w:tc>
          <w:tcPr>
            <w:tcW w:w="4105" w:type="dxa"/>
          </w:tcPr>
          <w:p w14:paraId="0F567B17" w14:textId="77777777" w:rsidR="00A6762A" w:rsidRPr="00250A01" w:rsidRDefault="00A6762A" w:rsidP="00250A01">
            <w:pPr>
              <w:jc w:val="both"/>
              <w:rPr>
                <w:rFonts w:ascii="Times New Roman" w:hAnsi="Times New Roman"/>
                <w:sz w:val="24"/>
                <w:szCs w:val="24"/>
                <w:lang w:val="es-ES_tradnl"/>
              </w:rPr>
            </w:pPr>
          </w:p>
        </w:tc>
        <w:tc>
          <w:tcPr>
            <w:tcW w:w="4105" w:type="dxa"/>
          </w:tcPr>
          <w:p w14:paraId="23EBB012" w14:textId="3F3F09BE" w:rsidR="00A6762A" w:rsidRPr="007658D7" w:rsidRDefault="00A6762A" w:rsidP="00A97AA8">
            <w:pPr>
              <w:jc w:val="center"/>
              <w:rPr>
                <w:rFonts w:ascii="Times New Roman" w:hAnsi="Times New Roman"/>
                <w:b/>
                <w:sz w:val="24"/>
                <w:szCs w:val="24"/>
                <w:lang w:val="es-ES_tradnl"/>
              </w:rPr>
            </w:pPr>
            <w:r w:rsidRPr="007658D7">
              <w:rPr>
                <w:rFonts w:ascii="Times New Roman" w:hAnsi="Times New Roman"/>
                <w:b/>
                <w:sz w:val="24"/>
                <w:szCs w:val="24"/>
                <w:lang w:val="es-ES_tradnl"/>
              </w:rPr>
              <w:t>Lic. María José Nazer</w:t>
            </w:r>
          </w:p>
          <w:p w14:paraId="23CE7064" w14:textId="77777777" w:rsidR="00A6762A" w:rsidRPr="00250A01" w:rsidRDefault="00A6762A" w:rsidP="00A97AA8">
            <w:pPr>
              <w:jc w:val="center"/>
              <w:rPr>
                <w:rFonts w:ascii="Times New Roman" w:hAnsi="Times New Roman"/>
                <w:sz w:val="24"/>
                <w:szCs w:val="24"/>
                <w:lang w:val="es-ES_tradnl"/>
              </w:rPr>
            </w:pPr>
            <w:r w:rsidRPr="00250A01">
              <w:rPr>
                <w:rFonts w:ascii="Times New Roman" w:hAnsi="Times New Roman"/>
                <w:sz w:val="24"/>
                <w:szCs w:val="24"/>
                <w:lang w:val="es-ES_tradnl"/>
              </w:rPr>
              <w:t>Nutricionista</w:t>
            </w:r>
          </w:p>
          <w:p w14:paraId="03BCDC67" w14:textId="49581119" w:rsidR="00A6762A" w:rsidRPr="00250A01" w:rsidRDefault="00A6762A" w:rsidP="00A97AA8">
            <w:pPr>
              <w:jc w:val="center"/>
              <w:rPr>
                <w:rFonts w:ascii="Times New Roman" w:hAnsi="Times New Roman"/>
                <w:sz w:val="24"/>
                <w:szCs w:val="24"/>
                <w:lang w:val="es-ES_tradnl"/>
              </w:rPr>
            </w:pPr>
            <w:r w:rsidRPr="00250A01">
              <w:rPr>
                <w:rFonts w:ascii="Times New Roman" w:hAnsi="Times New Roman"/>
                <w:sz w:val="24"/>
                <w:szCs w:val="24"/>
                <w:lang w:val="es-ES_tradnl"/>
              </w:rPr>
              <w:t xml:space="preserve">Reg. Prof. </w:t>
            </w:r>
            <w:proofErr w:type="spellStart"/>
            <w:r w:rsidRPr="00250A01">
              <w:rPr>
                <w:rFonts w:ascii="Times New Roman" w:hAnsi="Times New Roman"/>
                <w:sz w:val="24"/>
                <w:szCs w:val="24"/>
                <w:lang w:val="es-ES_tradnl"/>
              </w:rPr>
              <w:t>Nº</w:t>
            </w:r>
            <w:proofErr w:type="spellEnd"/>
            <w:r w:rsidRPr="00250A01">
              <w:rPr>
                <w:rFonts w:ascii="Times New Roman" w:hAnsi="Times New Roman"/>
                <w:sz w:val="24"/>
                <w:szCs w:val="24"/>
                <w:lang w:val="es-ES_tradnl"/>
              </w:rPr>
              <w:t xml:space="preserve"> </w:t>
            </w:r>
            <w:r w:rsidR="004C0A6A" w:rsidRPr="00250A01">
              <w:rPr>
                <w:rFonts w:ascii="Times New Roman" w:hAnsi="Times New Roman"/>
                <w:sz w:val="24"/>
                <w:szCs w:val="24"/>
                <w:lang w:val="es-ES_tradnl"/>
              </w:rPr>
              <w:t>2795</w:t>
            </w:r>
          </w:p>
        </w:tc>
      </w:tr>
      <w:tr w:rsidR="00A97AA8" w:rsidRPr="00250A01" w14:paraId="1E9748AC" w14:textId="77777777" w:rsidTr="00A97AA8">
        <w:tc>
          <w:tcPr>
            <w:tcW w:w="4105" w:type="dxa"/>
          </w:tcPr>
          <w:p w14:paraId="039BBF58" w14:textId="77777777" w:rsidR="00A97AA8" w:rsidRPr="00250A01" w:rsidRDefault="00A97AA8" w:rsidP="00250A01">
            <w:pPr>
              <w:jc w:val="both"/>
              <w:rPr>
                <w:rFonts w:ascii="Times New Roman" w:hAnsi="Times New Roman"/>
                <w:sz w:val="24"/>
                <w:szCs w:val="24"/>
                <w:lang w:val="es-ES_tradnl"/>
              </w:rPr>
            </w:pPr>
          </w:p>
        </w:tc>
        <w:tc>
          <w:tcPr>
            <w:tcW w:w="4105" w:type="dxa"/>
          </w:tcPr>
          <w:p w14:paraId="09084DA4" w14:textId="77777777" w:rsidR="00A97AA8" w:rsidRPr="00250A01" w:rsidRDefault="00A97AA8" w:rsidP="00A97AA8">
            <w:pPr>
              <w:jc w:val="center"/>
              <w:rPr>
                <w:rFonts w:ascii="Times New Roman" w:hAnsi="Times New Roman"/>
                <w:sz w:val="24"/>
                <w:szCs w:val="24"/>
                <w:lang w:val="es-ES_tradnl"/>
              </w:rPr>
            </w:pPr>
          </w:p>
        </w:tc>
      </w:tr>
      <w:tr w:rsidR="00A97AA8" w:rsidRPr="00250A01" w14:paraId="5FE09834" w14:textId="77777777" w:rsidTr="00A97AA8">
        <w:tc>
          <w:tcPr>
            <w:tcW w:w="4105" w:type="dxa"/>
          </w:tcPr>
          <w:p w14:paraId="463BFB60" w14:textId="06276EB7" w:rsidR="00A97AA8" w:rsidRPr="00A97AA8" w:rsidRDefault="00A97AA8" w:rsidP="00250A01">
            <w:pPr>
              <w:jc w:val="both"/>
              <w:rPr>
                <w:rFonts w:ascii="Times New Roman" w:hAnsi="Times New Roman"/>
                <w:szCs w:val="24"/>
                <w:lang w:val="es-ES_tradnl"/>
              </w:rPr>
            </w:pPr>
            <w:r w:rsidRPr="00A97AA8">
              <w:rPr>
                <w:rFonts w:ascii="Times New Roman" w:hAnsi="Times New Roman"/>
                <w:i/>
                <w:szCs w:val="24"/>
                <w:u w:val="single"/>
                <w:lang w:val="es-ES_tradnl"/>
              </w:rPr>
              <w:t>Contacto</w:t>
            </w:r>
            <w:r w:rsidRPr="00A97AA8">
              <w:rPr>
                <w:rFonts w:ascii="Times New Roman" w:hAnsi="Times New Roman"/>
                <w:szCs w:val="24"/>
                <w:lang w:val="es-ES_tradnl"/>
              </w:rPr>
              <w:t>:</w:t>
            </w:r>
          </w:p>
          <w:p w14:paraId="248F252A" w14:textId="092CAB62" w:rsidR="00A97AA8" w:rsidRPr="00A97AA8" w:rsidRDefault="00A97AA8" w:rsidP="00250A01">
            <w:pPr>
              <w:jc w:val="both"/>
              <w:rPr>
                <w:rFonts w:ascii="Times New Roman" w:hAnsi="Times New Roman"/>
                <w:szCs w:val="24"/>
                <w:lang w:val="es-ES_tradnl"/>
              </w:rPr>
            </w:pPr>
            <w:r w:rsidRPr="00A97AA8">
              <w:rPr>
                <w:rFonts w:ascii="Times New Roman" w:hAnsi="Times New Roman"/>
                <w:szCs w:val="24"/>
                <w:lang w:val="es-ES_tradnl"/>
              </w:rPr>
              <w:t>e-mail: majito.nazer@gmail.com</w:t>
            </w:r>
          </w:p>
          <w:p w14:paraId="07FE7332" w14:textId="2AB46A28" w:rsidR="00A97AA8" w:rsidRPr="00250A01" w:rsidRDefault="00A97AA8" w:rsidP="00250A01">
            <w:pPr>
              <w:jc w:val="both"/>
              <w:rPr>
                <w:rFonts w:ascii="Times New Roman" w:hAnsi="Times New Roman"/>
                <w:sz w:val="24"/>
                <w:szCs w:val="24"/>
                <w:lang w:val="es-ES_tradnl"/>
              </w:rPr>
            </w:pPr>
            <w:proofErr w:type="spellStart"/>
            <w:r w:rsidRPr="00A97AA8">
              <w:rPr>
                <w:rFonts w:ascii="Times New Roman" w:hAnsi="Times New Roman"/>
                <w:szCs w:val="24"/>
                <w:lang w:val="es-ES_tradnl"/>
              </w:rPr>
              <w:t>Nº</w:t>
            </w:r>
            <w:proofErr w:type="spellEnd"/>
            <w:r w:rsidRPr="00A97AA8">
              <w:rPr>
                <w:rFonts w:ascii="Times New Roman" w:hAnsi="Times New Roman"/>
                <w:szCs w:val="24"/>
                <w:lang w:val="es-ES_tradnl"/>
              </w:rPr>
              <w:t xml:space="preserve"> Telefónico de celular: 981841555</w:t>
            </w:r>
          </w:p>
        </w:tc>
        <w:tc>
          <w:tcPr>
            <w:tcW w:w="4105" w:type="dxa"/>
          </w:tcPr>
          <w:p w14:paraId="4795FB90" w14:textId="77777777" w:rsidR="00A97AA8" w:rsidRPr="00250A01" w:rsidRDefault="00A97AA8" w:rsidP="00A97AA8">
            <w:pPr>
              <w:jc w:val="center"/>
              <w:rPr>
                <w:rFonts w:ascii="Times New Roman" w:hAnsi="Times New Roman"/>
                <w:sz w:val="24"/>
                <w:szCs w:val="24"/>
                <w:lang w:val="es-ES_tradnl"/>
              </w:rPr>
            </w:pPr>
          </w:p>
        </w:tc>
      </w:tr>
    </w:tbl>
    <w:p w14:paraId="36D2EEAC" w14:textId="77777777" w:rsidR="00A6762A" w:rsidRPr="00250A01" w:rsidRDefault="00A6762A" w:rsidP="00250A01">
      <w:pPr>
        <w:spacing w:after="0" w:line="240" w:lineRule="auto"/>
        <w:jc w:val="both"/>
        <w:rPr>
          <w:rFonts w:ascii="Times New Roman" w:hAnsi="Times New Roman" w:cs="Times New Roman"/>
          <w:sz w:val="24"/>
          <w:szCs w:val="24"/>
          <w:lang w:val="es-ES_tradnl"/>
        </w:rPr>
      </w:pPr>
    </w:p>
    <w:p w14:paraId="4328E8B6" w14:textId="0CBFD820" w:rsidR="00A6762A" w:rsidRPr="00250A01" w:rsidRDefault="00A6762A" w:rsidP="00250A01">
      <w:pPr>
        <w:spacing w:after="0" w:line="240" w:lineRule="auto"/>
        <w:jc w:val="both"/>
        <w:rPr>
          <w:rFonts w:ascii="Times New Roman" w:eastAsia="Times New Roman" w:hAnsi="Times New Roman" w:cs="Times New Roman"/>
          <w:b/>
          <w:bCs/>
          <w:sz w:val="24"/>
          <w:szCs w:val="24"/>
          <w:lang w:val="es-ES_tradnl" w:eastAsia="es-ES"/>
        </w:rPr>
      </w:pPr>
      <w:r w:rsidRPr="00250A01">
        <w:rPr>
          <w:rFonts w:ascii="Times New Roman" w:hAnsi="Times New Roman" w:cs="Times New Roman"/>
          <w:sz w:val="24"/>
          <w:szCs w:val="24"/>
          <w:lang w:val="es-ES_tradnl"/>
        </w:rPr>
        <w:br w:type="page"/>
      </w:r>
    </w:p>
    <w:p w14:paraId="264E863C" w14:textId="5789E20D" w:rsidR="00E4342C" w:rsidRPr="00250A01" w:rsidRDefault="00A6762A" w:rsidP="007658D7">
      <w:pPr>
        <w:pStyle w:val="Ttulo2"/>
        <w:spacing w:line="240" w:lineRule="auto"/>
        <w:jc w:val="both"/>
        <w:rPr>
          <w:lang w:val="es-ES_tradnl"/>
        </w:rPr>
      </w:pPr>
      <w:bookmarkStart w:id="119" w:name="_Toc53322713"/>
      <w:r w:rsidRPr="00250A01">
        <w:rPr>
          <w:lang w:val="es-ES_tradnl"/>
        </w:rPr>
        <w:lastRenderedPageBreak/>
        <w:t xml:space="preserve">Anexo B. </w:t>
      </w:r>
      <w:bookmarkEnd w:id="117"/>
      <w:r w:rsidR="00E4342C" w:rsidRPr="00250A01">
        <w:rPr>
          <w:lang w:val="es-ES_tradnl"/>
        </w:rPr>
        <w:t>Consentimiento informado</w:t>
      </w:r>
      <w:bookmarkEnd w:id="119"/>
    </w:p>
    <w:p w14:paraId="5FB1E1C4" w14:textId="049ED985" w:rsidR="00E4342C" w:rsidRPr="00250A01" w:rsidRDefault="00E4342C" w:rsidP="00250A01">
      <w:pPr>
        <w:spacing w:after="0" w:line="240" w:lineRule="auto"/>
        <w:jc w:val="both"/>
        <w:rPr>
          <w:rFonts w:ascii="Times New Roman" w:hAnsi="Times New Roman" w:cs="Times New Roman"/>
          <w:sz w:val="24"/>
          <w:szCs w:val="24"/>
          <w:lang w:val="es-ES_tradnl" w:eastAsia="es-ES"/>
        </w:rPr>
      </w:pPr>
    </w:p>
    <w:tbl>
      <w:tblPr>
        <w:tblW w:w="8463"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
        <w:gridCol w:w="1239"/>
        <w:gridCol w:w="1326"/>
        <w:gridCol w:w="5255"/>
        <w:gridCol w:w="608"/>
        <w:gridCol w:w="8"/>
        <w:gridCol w:w="9"/>
      </w:tblGrid>
      <w:tr w:rsidR="007658D7" w:rsidRPr="009A66C2" w14:paraId="48E0B405" w14:textId="77777777" w:rsidTr="000718EE">
        <w:trPr>
          <w:gridAfter w:val="2"/>
          <w:wAfter w:w="17" w:type="dxa"/>
          <w:trHeight w:val="287"/>
        </w:trPr>
        <w:tc>
          <w:tcPr>
            <w:tcW w:w="8446" w:type="dxa"/>
            <w:gridSpan w:val="5"/>
            <w:tcBorders>
              <w:top w:val="nil"/>
              <w:left w:val="nil"/>
              <w:bottom w:val="nil"/>
              <w:right w:val="nil"/>
            </w:tcBorders>
            <w:shd w:val="clear" w:color="auto" w:fill="auto"/>
            <w:vAlign w:val="center"/>
          </w:tcPr>
          <w:p w14:paraId="5660566F" w14:textId="77777777" w:rsidR="007658D7" w:rsidRPr="009A66C2" w:rsidRDefault="007658D7" w:rsidP="00C80B81">
            <w:pPr>
              <w:spacing w:after="0" w:line="240" w:lineRule="auto"/>
              <w:jc w:val="center"/>
              <w:rPr>
                <w:rFonts w:ascii="Times New Roman" w:eastAsia="Times New Roman" w:hAnsi="Times New Roman" w:cs="Times New Roman"/>
                <w:b/>
                <w:i/>
                <w:sz w:val="24"/>
                <w:szCs w:val="24"/>
              </w:rPr>
            </w:pPr>
            <w:r w:rsidRPr="009A66C2">
              <w:rPr>
                <w:rFonts w:ascii="Times New Roman" w:eastAsia="Times New Roman" w:hAnsi="Times New Roman" w:cs="Times New Roman"/>
                <w:b/>
                <w:i/>
                <w:sz w:val="24"/>
                <w:szCs w:val="24"/>
              </w:rPr>
              <w:t>CONSENTIMIENTO INFORMADO - INSTITUCIONAL</w:t>
            </w:r>
          </w:p>
        </w:tc>
      </w:tr>
      <w:tr w:rsidR="007658D7" w:rsidRPr="009A66C2" w14:paraId="3571149A" w14:textId="77777777" w:rsidTr="0030562A">
        <w:tblPrEx>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00" w:firstRow="0" w:lastRow="0" w:firstColumn="0" w:lastColumn="0" w:noHBand="0" w:noVBand="1"/>
        </w:tblPrEx>
        <w:trPr>
          <w:gridBefore w:val="1"/>
          <w:gridAfter w:val="1"/>
          <w:wBefore w:w="18" w:type="dxa"/>
          <w:wAfter w:w="9" w:type="dxa"/>
          <w:trHeight w:val="25"/>
        </w:trPr>
        <w:tc>
          <w:tcPr>
            <w:tcW w:w="1239" w:type="dxa"/>
            <w:shd w:val="clear" w:color="auto" w:fill="D9D9D9"/>
          </w:tcPr>
          <w:p w14:paraId="5C7FCED1"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 xml:space="preserve">TITULO: </w:t>
            </w:r>
          </w:p>
        </w:tc>
        <w:tc>
          <w:tcPr>
            <w:tcW w:w="7197" w:type="dxa"/>
            <w:gridSpan w:val="4"/>
            <w:shd w:val="clear" w:color="auto" w:fill="F2F2F2"/>
          </w:tcPr>
          <w:p w14:paraId="2E2DFDDF" w14:textId="3E15C644" w:rsidR="007658D7" w:rsidRPr="009A66C2" w:rsidRDefault="000718EE" w:rsidP="00C80B81">
            <w:pPr>
              <w:spacing w:after="0" w:line="240" w:lineRule="auto"/>
              <w:jc w:val="both"/>
              <w:rPr>
                <w:rFonts w:ascii="Times New Roman" w:eastAsia="Times New Roman" w:hAnsi="Times New Roman" w:cs="Times New Roman"/>
                <w:b/>
                <w:sz w:val="24"/>
                <w:szCs w:val="24"/>
              </w:rPr>
            </w:pPr>
            <w:r w:rsidRPr="000718EE">
              <w:rPr>
                <w:rFonts w:ascii="Times New Roman" w:eastAsia="Times New Roman" w:hAnsi="Times New Roman" w:cs="Times New Roman"/>
                <w:b/>
                <w:sz w:val="24"/>
                <w:szCs w:val="24"/>
              </w:rPr>
              <w:t>LACTANCIA MATERNA, TIPO DE PARTO Y ENFERMEDADES AUTOINMUNES EN ADULTOS QUE ASISTEN A CONSULTAS EN UNA CLÍNICA PRIVADA</w:t>
            </w:r>
          </w:p>
        </w:tc>
      </w:tr>
      <w:tr w:rsidR="007658D7" w:rsidRPr="009A66C2" w14:paraId="786DDC86" w14:textId="77777777" w:rsidTr="000718EE">
        <w:tblPrEx>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00" w:firstRow="0" w:lastRow="0" w:firstColumn="0" w:lastColumn="0" w:noHBand="0" w:noVBand="1"/>
        </w:tblPrEx>
        <w:trPr>
          <w:gridBefore w:val="1"/>
          <w:wBefore w:w="18" w:type="dxa"/>
        </w:trPr>
        <w:tc>
          <w:tcPr>
            <w:tcW w:w="2565" w:type="dxa"/>
            <w:gridSpan w:val="2"/>
            <w:shd w:val="clear" w:color="auto" w:fill="D9D9D9"/>
          </w:tcPr>
          <w:p w14:paraId="4E302173"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 xml:space="preserve">INVESTIGADORES: </w:t>
            </w:r>
          </w:p>
        </w:tc>
        <w:tc>
          <w:tcPr>
            <w:tcW w:w="5880" w:type="dxa"/>
            <w:gridSpan w:val="4"/>
            <w:shd w:val="clear" w:color="auto" w:fill="F2F2F2"/>
          </w:tcPr>
          <w:p w14:paraId="278019E3" w14:textId="1B260B72" w:rsidR="007658D7" w:rsidRPr="009A66C2" w:rsidRDefault="007658D7" w:rsidP="000718EE">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 xml:space="preserve">Lic. </w:t>
            </w:r>
            <w:r w:rsidR="000718EE">
              <w:rPr>
                <w:rFonts w:ascii="Times New Roman" w:eastAsia="Times New Roman" w:hAnsi="Times New Roman" w:cs="Times New Roman"/>
                <w:b/>
                <w:sz w:val="24"/>
                <w:szCs w:val="24"/>
              </w:rPr>
              <w:t>María José Nazer, Dr. Pablo Peña, Dr. Marcelo Arango</w:t>
            </w:r>
          </w:p>
        </w:tc>
      </w:tr>
      <w:tr w:rsidR="007658D7" w:rsidRPr="009A66C2" w14:paraId="2A5D6C82" w14:textId="77777777" w:rsidTr="000718EE">
        <w:tblPrEx>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00" w:firstRow="0" w:lastRow="0" w:firstColumn="0" w:lastColumn="0" w:noHBand="0" w:noVBand="1"/>
        </w:tblPrEx>
        <w:trPr>
          <w:gridBefore w:val="1"/>
          <w:gridAfter w:val="1"/>
          <w:wBefore w:w="18" w:type="dxa"/>
          <w:wAfter w:w="9" w:type="dxa"/>
        </w:trPr>
        <w:tc>
          <w:tcPr>
            <w:tcW w:w="8436" w:type="dxa"/>
            <w:gridSpan w:val="5"/>
            <w:shd w:val="clear" w:color="auto" w:fill="D9D9D9"/>
          </w:tcPr>
          <w:p w14:paraId="29B1F053"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NÚMEROS TELEFÓNICOS DE CONTACTO CON INVESTIGADORES:</w:t>
            </w:r>
          </w:p>
        </w:tc>
      </w:tr>
      <w:tr w:rsidR="007658D7" w:rsidRPr="009A66C2" w14:paraId="0D4966FD" w14:textId="77777777" w:rsidTr="000718EE">
        <w:tblPrEx>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00" w:firstRow="0" w:lastRow="0" w:firstColumn="0" w:lastColumn="0" w:noHBand="0" w:noVBand="1"/>
        </w:tblPrEx>
        <w:trPr>
          <w:gridBefore w:val="1"/>
          <w:gridAfter w:val="1"/>
          <w:wBefore w:w="18" w:type="dxa"/>
          <w:wAfter w:w="9" w:type="dxa"/>
          <w:trHeight w:val="169"/>
        </w:trPr>
        <w:tc>
          <w:tcPr>
            <w:tcW w:w="8436" w:type="dxa"/>
            <w:gridSpan w:val="5"/>
            <w:shd w:val="clear" w:color="auto" w:fill="F2F2F2"/>
          </w:tcPr>
          <w:p w14:paraId="5D186E39" w14:textId="051AD6A9" w:rsidR="007658D7" w:rsidRPr="009A66C2" w:rsidRDefault="000718EE" w:rsidP="00C80B81">
            <w:pPr>
              <w:spacing w:after="0" w:line="240" w:lineRule="auto"/>
              <w:jc w:val="both"/>
              <w:rPr>
                <w:rFonts w:ascii="Times New Roman" w:eastAsia="Times New Roman" w:hAnsi="Times New Roman" w:cs="Times New Roman"/>
                <w:sz w:val="24"/>
                <w:szCs w:val="24"/>
              </w:rPr>
            </w:pPr>
            <w:r w:rsidRPr="000718EE">
              <w:rPr>
                <w:rFonts w:ascii="Times New Roman" w:eastAsia="Times New Roman" w:hAnsi="Times New Roman" w:cs="Times New Roman"/>
                <w:sz w:val="24"/>
                <w:szCs w:val="24"/>
              </w:rPr>
              <w:t>Lic. María José Nazer</w:t>
            </w:r>
            <w:r w:rsidR="007658D7" w:rsidRPr="009A66C2">
              <w:rPr>
                <w:rFonts w:ascii="Times New Roman" w:eastAsia="Times New Roman" w:hAnsi="Times New Roman" w:cs="Times New Roman"/>
                <w:sz w:val="24"/>
                <w:szCs w:val="24"/>
              </w:rPr>
              <w:t xml:space="preserve">: </w:t>
            </w:r>
            <w:r w:rsidRPr="000718EE">
              <w:rPr>
                <w:rFonts w:ascii="Times New Roman" w:eastAsia="Times New Roman" w:hAnsi="Times New Roman" w:cs="Times New Roman"/>
                <w:sz w:val="24"/>
                <w:szCs w:val="24"/>
              </w:rPr>
              <w:t>981841555</w:t>
            </w:r>
          </w:p>
        </w:tc>
      </w:tr>
      <w:tr w:rsidR="007658D7" w:rsidRPr="009A66C2" w14:paraId="3C3961FF" w14:textId="77777777" w:rsidTr="000718EE">
        <w:tblPrEx>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400" w:firstRow="0" w:lastRow="0" w:firstColumn="0" w:lastColumn="0" w:noHBand="0" w:noVBand="1"/>
        </w:tblPrEx>
        <w:trPr>
          <w:gridBefore w:val="1"/>
          <w:gridAfter w:val="1"/>
          <w:wBefore w:w="18" w:type="dxa"/>
          <w:wAfter w:w="9" w:type="dxa"/>
        </w:trPr>
        <w:tc>
          <w:tcPr>
            <w:tcW w:w="7820" w:type="dxa"/>
            <w:gridSpan w:val="3"/>
            <w:shd w:val="clear" w:color="auto" w:fill="D9D9D9"/>
          </w:tcPr>
          <w:p w14:paraId="5400A910"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INSTITUCIÓN QUE PARTICIPA EN EL ESTUDIO:</w:t>
            </w:r>
          </w:p>
        </w:tc>
        <w:tc>
          <w:tcPr>
            <w:tcW w:w="616" w:type="dxa"/>
            <w:gridSpan w:val="2"/>
            <w:shd w:val="clear" w:color="auto" w:fill="FFFFFF"/>
          </w:tcPr>
          <w:p w14:paraId="3862AAA6"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bl>
    <w:p w14:paraId="29DFC436" w14:textId="77777777" w:rsidR="000718EE" w:rsidRPr="00CC5AEE" w:rsidRDefault="000718EE" w:rsidP="000718EE">
      <w:pPr>
        <w:spacing w:after="0" w:line="240" w:lineRule="auto"/>
        <w:jc w:val="both"/>
        <w:rPr>
          <w:rFonts w:ascii="Times New Roman" w:hAnsi="Times New Roman" w:cs="Times New Roman"/>
          <w:b/>
          <w:sz w:val="24"/>
          <w:szCs w:val="24"/>
          <w:lang w:val="es-ES_tradnl"/>
        </w:rPr>
      </w:pPr>
      <w:r w:rsidRPr="00CC5AEE">
        <w:rPr>
          <w:rFonts w:ascii="Times New Roman" w:hAnsi="Times New Roman" w:cs="Times New Roman"/>
          <w:b/>
          <w:sz w:val="24"/>
          <w:szCs w:val="24"/>
          <w:lang w:val="es-ES_tradnl"/>
        </w:rPr>
        <w:t>Clínica Masquelier Medicina Integrativa</w:t>
      </w:r>
    </w:p>
    <w:p w14:paraId="123AFB16"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El Consentimiento Informado puede contener palabras que pudieran no ser de fácil comprensión. Por lo que se le solicita que ante cualquier duda consulte a la investigadora responsable, quien con mucho gusto responderá a las inquietudes del estudio aclarar cuestiones que no se comprendan. Se le permite quedarse con una copia del documento para que pudiera discutir con su equipo de trabajo antes de tomar una decisión.</w:t>
      </w:r>
    </w:p>
    <w:tbl>
      <w:tblPr>
        <w:tblW w:w="843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7795"/>
        <w:gridCol w:w="41"/>
        <w:gridCol w:w="600"/>
      </w:tblGrid>
      <w:tr w:rsidR="007658D7" w:rsidRPr="009A66C2" w14:paraId="6A351518" w14:textId="77777777" w:rsidTr="00C80B81">
        <w:tc>
          <w:tcPr>
            <w:tcW w:w="7795" w:type="dxa"/>
            <w:shd w:val="clear" w:color="auto" w:fill="D9D9D9"/>
          </w:tcPr>
          <w:p w14:paraId="7BBF398E" w14:textId="77777777" w:rsidR="007658D7" w:rsidRPr="009A66C2" w:rsidRDefault="008C0A36" w:rsidP="00C80B81">
            <w:pPr>
              <w:spacing w:after="0" w:line="240" w:lineRule="auto"/>
              <w:jc w:val="both"/>
              <w:rPr>
                <w:rFonts w:ascii="Times New Roman" w:eastAsia="Times New Roman" w:hAnsi="Times New Roman" w:cs="Times New Roman"/>
                <w:b/>
                <w:sz w:val="24"/>
                <w:szCs w:val="24"/>
              </w:rPr>
            </w:pPr>
            <w:sdt>
              <w:sdtPr>
                <w:rPr>
                  <w:rFonts w:ascii="Times New Roman" w:hAnsi="Times New Roman" w:cs="Times New Roman"/>
                  <w:b/>
                  <w:sz w:val="24"/>
                  <w:szCs w:val="24"/>
                </w:rPr>
                <w:tag w:val="goog_rdk_109"/>
                <w:id w:val="1368803483"/>
              </w:sdtPr>
              <w:sdtEndPr/>
              <w:sdtContent>
                <w:r w:rsidR="007658D7" w:rsidRPr="009A66C2">
                  <w:rPr>
                    <w:rFonts w:ascii="Times New Roman" w:eastAsia="Times New Roman" w:hAnsi="Times New Roman" w:cs="Times New Roman"/>
                    <w:b/>
                    <w:sz w:val="24"/>
                    <w:szCs w:val="24"/>
                  </w:rPr>
                  <w:t>INTRODUCCIÓN</w:t>
                </w:r>
              </w:sdtContent>
            </w:sdt>
            <w:r w:rsidR="007658D7" w:rsidRPr="009A66C2">
              <w:rPr>
                <w:rFonts w:ascii="Times New Roman" w:eastAsia="Times New Roman" w:hAnsi="Times New Roman" w:cs="Times New Roman"/>
                <w:b/>
                <w:sz w:val="24"/>
                <w:szCs w:val="24"/>
              </w:rPr>
              <w:t>:</w:t>
            </w:r>
          </w:p>
        </w:tc>
        <w:tc>
          <w:tcPr>
            <w:tcW w:w="641" w:type="dxa"/>
            <w:gridSpan w:val="2"/>
            <w:shd w:val="clear" w:color="auto" w:fill="FFFFFF"/>
          </w:tcPr>
          <w:p w14:paraId="720FFBA0"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r w:rsidR="007658D7" w:rsidRPr="009A66C2" w14:paraId="24803538" w14:textId="77777777" w:rsidTr="00C80B81">
        <w:trPr>
          <w:trHeight w:val="589"/>
        </w:trPr>
        <w:tc>
          <w:tcPr>
            <w:tcW w:w="8436" w:type="dxa"/>
            <w:gridSpan w:val="3"/>
            <w:shd w:val="clear" w:color="auto" w:fill="F2F2F2"/>
          </w:tcPr>
          <w:p w14:paraId="1177302F" w14:textId="6148D6C9" w:rsidR="007658D7" w:rsidRPr="009A66C2" w:rsidRDefault="007658D7" w:rsidP="004578D2">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La</w:t>
            </w:r>
            <w:r w:rsidR="000718EE">
              <w:t xml:space="preserve"> </w:t>
            </w:r>
            <w:r w:rsidR="000718EE" w:rsidRPr="000718EE">
              <w:rPr>
                <w:rFonts w:ascii="Times New Roman" w:eastAsia="Times New Roman" w:hAnsi="Times New Roman" w:cs="Times New Roman"/>
                <w:sz w:val="24"/>
                <w:szCs w:val="24"/>
              </w:rPr>
              <w:t>Clínica Masquelier Medicina Integrativa</w:t>
            </w:r>
            <w:r w:rsidR="000718EE">
              <w:rPr>
                <w:rFonts w:ascii="Times New Roman" w:eastAsia="Times New Roman" w:hAnsi="Times New Roman" w:cs="Times New Roman"/>
                <w:sz w:val="24"/>
                <w:szCs w:val="24"/>
              </w:rPr>
              <w:t>, está siendo consultada</w:t>
            </w:r>
            <w:r w:rsidRPr="009A66C2">
              <w:rPr>
                <w:rFonts w:ascii="Times New Roman" w:eastAsia="Times New Roman" w:hAnsi="Times New Roman" w:cs="Times New Roman"/>
                <w:sz w:val="24"/>
                <w:szCs w:val="24"/>
              </w:rPr>
              <w:t xml:space="preserve"> sobre la posibilidad de utilizar fichas de adultos </w:t>
            </w:r>
            <w:r w:rsidR="004578D2">
              <w:rPr>
                <w:rFonts w:ascii="Times New Roman" w:eastAsia="Times New Roman" w:hAnsi="Times New Roman" w:cs="Times New Roman"/>
                <w:sz w:val="24"/>
                <w:szCs w:val="24"/>
              </w:rPr>
              <w:t xml:space="preserve">que son atendidos en dicho lugar a fin de recolectar datos </w:t>
            </w:r>
            <w:r w:rsidRPr="009A66C2">
              <w:rPr>
                <w:rFonts w:ascii="Times New Roman" w:eastAsia="Times New Roman" w:hAnsi="Times New Roman" w:cs="Times New Roman"/>
                <w:sz w:val="24"/>
                <w:szCs w:val="24"/>
              </w:rPr>
              <w:t xml:space="preserve">demográficos, </w:t>
            </w:r>
            <w:r w:rsidR="004578D2">
              <w:rPr>
                <w:rFonts w:ascii="Times New Roman" w:eastAsia="Times New Roman" w:hAnsi="Times New Roman" w:cs="Times New Roman"/>
                <w:sz w:val="24"/>
                <w:szCs w:val="24"/>
              </w:rPr>
              <w:t xml:space="preserve">de tipo de parto, de lactancia materna y datos clínicos de enfermedades autoinmunes como artritis reumatoide, celiaquía y tiroiditis de </w:t>
            </w:r>
            <w:proofErr w:type="spellStart"/>
            <w:r w:rsidR="004578D2">
              <w:rPr>
                <w:rFonts w:ascii="Times New Roman" w:eastAsia="Times New Roman" w:hAnsi="Times New Roman" w:cs="Times New Roman"/>
                <w:sz w:val="24"/>
                <w:szCs w:val="24"/>
              </w:rPr>
              <w:t>Hashitmoto</w:t>
            </w:r>
            <w:proofErr w:type="spellEnd"/>
            <w:r w:rsidR="004578D2">
              <w:rPr>
                <w:rFonts w:ascii="Times New Roman" w:eastAsia="Times New Roman" w:hAnsi="Times New Roman" w:cs="Times New Roman"/>
                <w:sz w:val="24"/>
                <w:szCs w:val="24"/>
              </w:rPr>
              <w:t xml:space="preserve">. Antes de la decisión, </w:t>
            </w:r>
            <w:r w:rsidRPr="009A66C2">
              <w:rPr>
                <w:rFonts w:ascii="Times New Roman" w:eastAsia="Times New Roman" w:hAnsi="Times New Roman" w:cs="Times New Roman"/>
                <w:sz w:val="24"/>
                <w:szCs w:val="24"/>
              </w:rPr>
              <w:t xml:space="preserve">solicito que </w:t>
            </w:r>
            <w:r w:rsidR="004578D2">
              <w:rPr>
                <w:rFonts w:ascii="Times New Roman" w:eastAsia="Times New Roman" w:hAnsi="Times New Roman" w:cs="Times New Roman"/>
                <w:sz w:val="24"/>
                <w:szCs w:val="24"/>
              </w:rPr>
              <w:t>pueda leer</w:t>
            </w:r>
            <w:r w:rsidRPr="009A66C2">
              <w:rPr>
                <w:rFonts w:ascii="Times New Roman" w:eastAsia="Times New Roman" w:hAnsi="Times New Roman" w:cs="Times New Roman"/>
                <w:sz w:val="24"/>
                <w:szCs w:val="24"/>
              </w:rPr>
              <w:t xml:space="preserve"> este consentimiento informado y haga las preguntas que pudiera tener, para asegurar la comprensión de los procedimientos del estudio y la naturaleza de la investigación.</w:t>
            </w:r>
          </w:p>
        </w:tc>
      </w:tr>
      <w:tr w:rsidR="007658D7" w:rsidRPr="009A66C2" w14:paraId="50CB2E66" w14:textId="77777777" w:rsidTr="00C80B81">
        <w:tc>
          <w:tcPr>
            <w:tcW w:w="7836" w:type="dxa"/>
            <w:gridSpan w:val="2"/>
            <w:shd w:val="clear" w:color="auto" w:fill="D9D9D9"/>
          </w:tcPr>
          <w:p w14:paraId="65867D62"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PROPÓSITO DEL ESTUDIO:</w:t>
            </w:r>
          </w:p>
        </w:tc>
        <w:tc>
          <w:tcPr>
            <w:tcW w:w="600" w:type="dxa"/>
            <w:shd w:val="clear" w:color="auto" w:fill="FFFFFF"/>
          </w:tcPr>
          <w:p w14:paraId="738502D9"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r w:rsidR="007658D7" w:rsidRPr="009A66C2" w14:paraId="669CBC15" w14:textId="77777777" w:rsidTr="00C80B81">
        <w:trPr>
          <w:trHeight w:val="608"/>
        </w:trPr>
        <w:tc>
          <w:tcPr>
            <w:tcW w:w="8436" w:type="dxa"/>
            <w:gridSpan w:val="3"/>
            <w:shd w:val="clear" w:color="auto" w:fill="F2F2F2"/>
          </w:tcPr>
          <w:p w14:paraId="1DBFEABB" w14:textId="0B1D873B" w:rsidR="007658D7" w:rsidRPr="009A66C2" w:rsidRDefault="007658D7" w:rsidP="004578D2">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 xml:space="preserve">Esta investigación recolectará datos referentes a aspectos </w:t>
            </w:r>
            <w:r w:rsidR="004578D2">
              <w:rPr>
                <w:rFonts w:ascii="Times New Roman" w:eastAsia="Times New Roman" w:hAnsi="Times New Roman" w:cs="Times New Roman"/>
                <w:sz w:val="24"/>
                <w:szCs w:val="24"/>
              </w:rPr>
              <w:t xml:space="preserve">datos </w:t>
            </w:r>
            <w:r w:rsidR="004578D2" w:rsidRPr="009A66C2">
              <w:rPr>
                <w:rFonts w:ascii="Times New Roman" w:eastAsia="Times New Roman" w:hAnsi="Times New Roman" w:cs="Times New Roman"/>
                <w:sz w:val="24"/>
                <w:szCs w:val="24"/>
              </w:rPr>
              <w:t xml:space="preserve">demográficos, </w:t>
            </w:r>
            <w:r w:rsidR="004578D2">
              <w:rPr>
                <w:rFonts w:ascii="Times New Roman" w:eastAsia="Times New Roman" w:hAnsi="Times New Roman" w:cs="Times New Roman"/>
                <w:sz w:val="24"/>
                <w:szCs w:val="24"/>
              </w:rPr>
              <w:t xml:space="preserve">de tipo de parto, de lactancia materna y datos clínicos de enfermedades autoinmunes como artritis reumatoide, celiaquía y tiroiditis de </w:t>
            </w:r>
            <w:proofErr w:type="spellStart"/>
            <w:r w:rsidR="004578D2">
              <w:rPr>
                <w:rFonts w:ascii="Times New Roman" w:eastAsia="Times New Roman" w:hAnsi="Times New Roman" w:cs="Times New Roman"/>
                <w:sz w:val="24"/>
                <w:szCs w:val="24"/>
              </w:rPr>
              <w:t>Hashitmoto</w:t>
            </w:r>
            <w:proofErr w:type="spellEnd"/>
            <w:r w:rsidR="004578D2" w:rsidRPr="009A66C2">
              <w:rPr>
                <w:rFonts w:ascii="Times New Roman" w:eastAsia="Times New Roman" w:hAnsi="Times New Roman" w:cs="Times New Roman"/>
                <w:sz w:val="24"/>
                <w:szCs w:val="24"/>
              </w:rPr>
              <w:t xml:space="preserve"> </w:t>
            </w:r>
            <w:r w:rsidR="004578D2">
              <w:rPr>
                <w:rFonts w:ascii="Times New Roman" w:eastAsia="Times New Roman" w:hAnsi="Times New Roman" w:cs="Times New Roman"/>
                <w:sz w:val="24"/>
                <w:szCs w:val="24"/>
              </w:rPr>
              <w:t xml:space="preserve">con el objetivo de recoger datos de la frecuencia de pacientes con dichos datos mencionados para </w:t>
            </w:r>
            <w:r w:rsidR="004578D2">
              <w:rPr>
                <w:rFonts w:ascii="Times New Roman" w:eastAsia="Times New Roman" w:hAnsi="Times New Roman" w:cs="Times New Roman"/>
                <w:color w:val="000000"/>
                <w:sz w:val="24"/>
                <w:szCs w:val="24"/>
                <w:lang w:val="es-ES_tradnl" w:eastAsia="es-ES"/>
              </w:rPr>
              <w:t>d</w:t>
            </w:r>
            <w:r w:rsidR="004578D2" w:rsidRPr="00250A01">
              <w:rPr>
                <w:rFonts w:ascii="Times New Roman" w:eastAsia="Times New Roman" w:hAnsi="Times New Roman" w:cs="Times New Roman"/>
                <w:color w:val="000000"/>
                <w:sz w:val="24"/>
                <w:szCs w:val="24"/>
                <w:lang w:val="es-ES_tradnl" w:eastAsia="es-ES"/>
              </w:rPr>
              <w:t xml:space="preserve">eterminar la </w:t>
            </w:r>
            <w:r w:rsidR="004578D2">
              <w:rPr>
                <w:rFonts w:ascii="Times New Roman" w:eastAsia="Times New Roman" w:hAnsi="Times New Roman" w:cs="Times New Roman"/>
                <w:color w:val="000000"/>
                <w:sz w:val="24"/>
                <w:szCs w:val="24"/>
                <w:lang w:val="es-ES_tradnl" w:eastAsia="es-ES"/>
              </w:rPr>
              <w:t>frecuencia</w:t>
            </w:r>
            <w:r w:rsidR="004578D2" w:rsidRPr="00250A01">
              <w:rPr>
                <w:rFonts w:ascii="Times New Roman" w:eastAsia="Times New Roman" w:hAnsi="Times New Roman" w:cs="Times New Roman"/>
                <w:color w:val="000000"/>
                <w:sz w:val="24"/>
                <w:szCs w:val="24"/>
                <w:lang w:val="es-ES_tradnl" w:eastAsia="es-ES"/>
              </w:rPr>
              <w:t xml:space="preserve"> de </w:t>
            </w:r>
            <w:r w:rsidR="004578D2">
              <w:rPr>
                <w:rFonts w:ascii="Times New Roman" w:eastAsia="Times New Roman" w:hAnsi="Times New Roman" w:cs="Times New Roman"/>
                <w:color w:val="000000"/>
                <w:sz w:val="24"/>
                <w:szCs w:val="24"/>
                <w:lang w:val="es-ES_tradnl" w:eastAsia="es-ES"/>
              </w:rPr>
              <w:t xml:space="preserve">lactancia materna, </w:t>
            </w:r>
            <w:r w:rsidR="004578D2" w:rsidRPr="00250A01">
              <w:rPr>
                <w:rFonts w:ascii="Times New Roman" w:eastAsia="Times New Roman" w:hAnsi="Times New Roman" w:cs="Times New Roman"/>
                <w:color w:val="000000"/>
                <w:sz w:val="24"/>
                <w:szCs w:val="24"/>
                <w:lang w:val="es-ES_tradnl" w:eastAsia="es-ES"/>
              </w:rPr>
              <w:t xml:space="preserve">el tipo de parto </w:t>
            </w:r>
            <w:r w:rsidR="004578D2">
              <w:rPr>
                <w:rFonts w:ascii="Times New Roman" w:eastAsia="Times New Roman" w:hAnsi="Times New Roman" w:cs="Times New Roman"/>
                <w:color w:val="000000"/>
                <w:sz w:val="24"/>
                <w:szCs w:val="24"/>
                <w:lang w:val="es-ES_tradnl" w:eastAsia="es-ES"/>
              </w:rPr>
              <w:t xml:space="preserve">y de </w:t>
            </w:r>
            <w:r w:rsidR="004578D2" w:rsidRPr="00250A01">
              <w:rPr>
                <w:rFonts w:ascii="Times New Roman" w:eastAsia="Times New Roman" w:hAnsi="Times New Roman" w:cs="Times New Roman"/>
                <w:color w:val="000000"/>
                <w:sz w:val="24"/>
                <w:szCs w:val="24"/>
                <w:lang w:val="es-ES_tradnl" w:eastAsia="es-ES"/>
              </w:rPr>
              <w:t xml:space="preserve">enfermedades autoinmunes en </w:t>
            </w:r>
            <w:r w:rsidR="004578D2">
              <w:rPr>
                <w:rFonts w:ascii="Times New Roman" w:eastAsia="Times New Roman" w:hAnsi="Times New Roman" w:cs="Times New Roman"/>
                <w:color w:val="000000"/>
                <w:sz w:val="24"/>
                <w:szCs w:val="24"/>
                <w:lang w:val="es-ES_tradnl" w:eastAsia="es-ES"/>
              </w:rPr>
              <w:t xml:space="preserve">adultos de ambos sexos </w:t>
            </w:r>
            <w:r w:rsidR="004578D2" w:rsidRPr="00250A01">
              <w:rPr>
                <w:rFonts w:ascii="Times New Roman" w:eastAsia="Times New Roman" w:hAnsi="Times New Roman" w:cs="Times New Roman"/>
                <w:color w:val="000000"/>
                <w:sz w:val="24"/>
                <w:szCs w:val="24"/>
                <w:lang w:val="es-ES_tradnl" w:eastAsia="es-ES"/>
              </w:rPr>
              <w:t>que asisten a consultas médicas y nutricionales en la Clínica Masquelier Medicina Integrativa</w:t>
            </w:r>
            <w:r w:rsidR="004578D2">
              <w:rPr>
                <w:rFonts w:ascii="Times New Roman" w:eastAsia="Times New Roman" w:hAnsi="Times New Roman" w:cs="Times New Roman"/>
                <w:sz w:val="24"/>
                <w:szCs w:val="24"/>
              </w:rPr>
              <w:t>.</w:t>
            </w:r>
          </w:p>
        </w:tc>
      </w:tr>
      <w:tr w:rsidR="007658D7" w:rsidRPr="009A66C2" w14:paraId="4AE0BE7A" w14:textId="77777777" w:rsidTr="00C80B81">
        <w:tc>
          <w:tcPr>
            <w:tcW w:w="7795" w:type="dxa"/>
            <w:shd w:val="clear" w:color="auto" w:fill="D9D9D9"/>
          </w:tcPr>
          <w:p w14:paraId="25E85BA8"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 xml:space="preserve">PARTICIPANTES DEL ESTUDIO: </w:t>
            </w:r>
          </w:p>
        </w:tc>
        <w:tc>
          <w:tcPr>
            <w:tcW w:w="641" w:type="dxa"/>
            <w:gridSpan w:val="2"/>
            <w:shd w:val="clear" w:color="auto" w:fill="FFFFFF"/>
          </w:tcPr>
          <w:p w14:paraId="5E10F054"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r w:rsidR="007658D7" w:rsidRPr="009A66C2" w14:paraId="66AE66E3" w14:textId="77777777" w:rsidTr="00C80B81">
        <w:trPr>
          <w:trHeight w:val="598"/>
        </w:trPr>
        <w:tc>
          <w:tcPr>
            <w:tcW w:w="8436" w:type="dxa"/>
            <w:gridSpan w:val="3"/>
            <w:shd w:val="clear" w:color="auto" w:fill="F2F2F2"/>
          </w:tcPr>
          <w:p w14:paraId="754C5189" w14:textId="77777777" w:rsidR="00942210" w:rsidRDefault="00942210" w:rsidP="00C80B8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participación de la clínica </w:t>
            </w:r>
            <w:r w:rsidR="007658D7" w:rsidRPr="009A66C2">
              <w:rPr>
                <w:rFonts w:ascii="Times New Roman" w:eastAsia="Times New Roman" w:hAnsi="Times New Roman" w:cs="Times New Roman"/>
                <w:sz w:val="24"/>
                <w:szCs w:val="24"/>
              </w:rPr>
              <w:t xml:space="preserve">en el estudio es completamente voluntaria. Y la atención ofrecida por </w:t>
            </w:r>
            <w:r>
              <w:rPr>
                <w:rFonts w:ascii="Times New Roman" w:eastAsia="Times New Roman" w:hAnsi="Times New Roman" w:cs="Times New Roman"/>
                <w:sz w:val="24"/>
                <w:szCs w:val="24"/>
              </w:rPr>
              <w:t xml:space="preserve">la misma </w:t>
            </w:r>
            <w:r w:rsidR="007658D7" w:rsidRPr="009A66C2">
              <w:rPr>
                <w:rFonts w:ascii="Times New Roman" w:eastAsia="Times New Roman" w:hAnsi="Times New Roman" w:cs="Times New Roman"/>
                <w:sz w:val="24"/>
                <w:szCs w:val="24"/>
              </w:rPr>
              <w:t xml:space="preserve">no será afectada ni determinará algún cambio en el protocolo de trabajo de los mismos, ya que se revisarán las fichas clínicas de las personas que cumplen con </w:t>
            </w:r>
            <w:r>
              <w:rPr>
                <w:rFonts w:ascii="Times New Roman" w:eastAsia="Times New Roman" w:hAnsi="Times New Roman" w:cs="Times New Roman"/>
                <w:sz w:val="24"/>
                <w:szCs w:val="24"/>
              </w:rPr>
              <w:t>los</w:t>
            </w:r>
            <w:r w:rsidR="007658D7" w:rsidRPr="009A66C2">
              <w:rPr>
                <w:rFonts w:ascii="Times New Roman" w:eastAsia="Times New Roman" w:hAnsi="Times New Roman" w:cs="Times New Roman"/>
                <w:sz w:val="24"/>
                <w:szCs w:val="24"/>
              </w:rPr>
              <w:t xml:space="preserve"> criterio</w:t>
            </w:r>
            <w:r>
              <w:rPr>
                <w:rFonts w:ascii="Times New Roman" w:eastAsia="Times New Roman" w:hAnsi="Times New Roman" w:cs="Times New Roman"/>
                <w:sz w:val="24"/>
                <w:szCs w:val="24"/>
              </w:rPr>
              <w:t>s</w:t>
            </w:r>
            <w:r w:rsidR="007658D7" w:rsidRPr="009A66C2">
              <w:rPr>
                <w:rFonts w:ascii="Times New Roman" w:eastAsia="Times New Roman" w:hAnsi="Times New Roman" w:cs="Times New Roman"/>
                <w:sz w:val="24"/>
                <w:szCs w:val="24"/>
              </w:rPr>
              <w:t xml:space="preserve"> de selección </w:t>
            </w:r>
            <w:r>
              <w:rPr>
                <w:rFonts w:ascii="Times New Roman" w:eastAsia="Times New Roman" w:hAnsi="Times New Roman" w:cs="Times New Roman"/>
                <w:sz w:val="24"/>
                <w:szCs w:val="24"/>
              </w:rPr>
              <w:t xml:space="preserve">para el estudio </w:t>
            </w:r>
            <w:r w:rsidR="007658D7" w:rsidRPr="009A66C2">
              <w:rPr>
                <w:rFonts w:ascii="Times New Roman" w:eastAsia="Times New Roman" w:hAnsi="Times New Roman" w:cs="Times New Roman"/>
                <w:sz w:val="24"/>
                <w:szCs w:val="24"/>
              </w:rPr>
              <w:t xml:space="preserve">de investigación. </w:t>
            </w:r>
          </w:p>
          <w:p w14:paraId="2AF820BE" w14:textId="5A66CDA8" w:rsidR="007658D7" w:rsidRPr="009A66C2" w:rsidRDefault="00942210" w:rsidP="00C80B8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dueños de la Clínica </w:t>
            </w:r>
            <w:r w:rsidR="007658D7" w:rsidRPr="009A66C2">
              <w:rPr>
                <w:rFonts w:ascii="Times New Roman" w:eastAsia="Times New Roman" w:hAnsi="Times New Roman" w:cs="Times New Roman"/>
                <w:sz w:val="24"/>
                <w:szCs w:val="24"/>
              </w:rPr>
              <w:t xml:space="preserve">como responsable de la </w:t>
            </w:r>
            <w:r>
              <w:rPr>
                <w:rFonts w:ascii="Times New Roman" w:eastAsia="Times New Roman" w:hAnsi="Times New Roman" w:cs="Times New Roman"/>
                <w:sz w:val="24"/>
                <w:szCs w:val="24"/>
              </w:rPr>
              <w:t>misma</w:t>
            </w:r>
            <w:r w:rsidR="007658D7" w:rsidRPr="009A66C2">
              <w:rPr>
                <w:rFonts w:ascii="Times New Roman" w:eastAsia="Times New Roman" w:hAnsi="Times New Roman" w:cs="Times New Roman"/>
                <w:sz w:val="24"/>
                <w:szCs w:val="24"/>
              </w:rPr>
              <w:t xml:space="preserve"> pueden determinar participar o sugerir </w:t>
            </w:r>
            <w:r>
              <w:rPr>
                <w:rFonts w:ascii="Times New Roman" w:eastAsia="Times New Roman" w:hAnsi="Times New Roman" w:cs="Times New Roman"/>
                <w:sz w:val="24"/>
                <w:szCs w:val="24"/>
              </w:rPr>
              <w:t>su</w:t>
            </w:r>
            <w:r w:rsidR="007658D7" w:rsidRPr="009A66C2">
              <w:rPr>
                <w:rFonts w:ascii="Times New Roman" w:eastAsia="Times New Roman" w:hAnsi="Times New Roman" w:cs="Times New Roman"/>
                <w:sz w:val="24"/>
                <w:szCs w:val="24"/>
              </w:rPr>
              <w:t xml:space="preserve"> retiro en cualquier momento del relevamiento de datos sin que esto signifique algún inconveniente adicional en el servicio ofrecido.</w:t>
            </w:r>
          </w:p>
          <w:p w14:paraId="0C0CEB60" w14:textId="77777777" w:rsidR="007658D7" w:rsidRPr="009A66C2" w:rsidRDefault="007658D7" w:rsidP="00C80B81">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Se hace énfasis en aclarar que para este estudio de investigación se tendrán en cuenta los datos necesarios para los objetivos del estudio obtenidos de las fichas que se encuentren completas con dichos datos.</w:t>
            </w:r>
          </w:p>
        </w:tc>
      </w:tr>
    </w:tbl>
    <w:p w14:paraId="709BF80D" w14:textId="77777777" w:rsidR="00942210" w:rsidRDefault="00942210">
      <w:r>
        <w:br w:type="page"/>
      </w:r>
    </w:p>
    <w:tbl>
      <w:tblPr>
        <w:tblW w:w="843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400" w:firstRow="0" w:lastRow="0" w:firstColumn="0" w:lastColumn="0" w:noHBand="0" w:noVBand="1"/>
      </w:tblPr>
      <w:tblGrid>
        <w:gridCol w:w="7756"/>
        <w:gridCol w:w="17"/>
        <w:gridCol w:w="28"/>
        <w:gridCol w:w="19"/>
        <w:gridCol w:w="616"/>
      </w:tblGrid>
      <w:tr w:rsidR="007658D7" w:rsidRPr="009A66C2" w14:paraId="17E95F3A" w14:textId="77777777" w:rsidTr="00C80B81">
        <w:tc>
          <w:tcPr>
            <w:tcW w:w="7756" w:type="dxa"/>
            <w:shd w:val="clear" w:color="auto" w:fill="D9D9D9"/>
          </w:tcPr>
          <w:p w14:paraId="4BAE0854" w14:textId="34EC844B"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lastRenderedPageBreak/>
              <w:t>PROCEDIMIENTOS:</w:t>
            </w:r>
          </w:p>
        </w:tc>
        <w:tc>
          <w:tcPr>
            <w:tcW w:w="680" w:type="dxa"/>
            <w:gridSpan w:val="4"/>
            <w:shd w:val="clear" w:color="auto" w:fill="FFFFFF"/>
          </w:tcPr>
          <w:p w14:paraId="6E824DA3"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r w:rsidR="007658D7" w:rsidRPr="009A66C2" w14:paraId="13232041" w14:textId="77777777" w:rsidTr="00C80B81">
        <w:trPr>
          <w:trHeight w:val="280"/>
        </w:trPr>
        <w:tc>
          <w:tcPr>
            <w:tcW w:w="8436" w:type="dxa"/>
            <w:gridSpan w:val="5"/>
            <w:shd w:val="clear" w:color="auto" w:fill="F2F2F2"/>
          </w:tcPr>
          <w:p w14:paraId="6EF6F508" w14:textId="7925250C" w:rsidR="007658D7" w:rsidRPr="009A66C2" w:rsidRDefault="007658D7" w:rsidP="0041566E">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 xml:space="preserve">Para la recolección de información relacionada con este estudio se solicita contar con el permiso </w:t>
            </w:r>
            <w:r w:rsidR="0041566E">
              <w:rPr>
                <w:rFonts w:ascii="Times New Roman" w:eastAsia="Times New Roman" w:hAnsi="Times New Roman" w:cs="Times New Roman"/>
                <w:sz w:val="24"/>
                <w:szCs w:val="24"/>
              </w:rPr>
              <w:t xml:space="preserve">de </w:t>
            </w:r>
            <w:proofErr w:type="spellStart"/>
            <w:r w:rsidR="0041566E">
              <w:rPr>
                <w:rFonts w:ascii="Times New Roman" w:eastAsia="Times New Roman" w:hAnsi="Times New Roman" w:cs="Times New Roman"/>
                <w:sz w:val="24"/>
                <w:szCs w:val="24"/>
              </w:rPr>
              <w:t>a</w:t>
            </w:r>
            <w:proofErr w:type="spellEnd"/>
            <w:r w:rsidR="0041566E">
              <w:rPr>
                <w:rFonts w:ascii="Times New Roman" w:eastAsia="Times New Roman" w:hAnsi="Times New Roman" w:cs="Times New Roman"/>
                <w:sz w:val="24"/>
                <w:szCs w:val="24"/>
              </w:rPr>
              <w:t xml:space="preserve"> Clínica</w:t>
            </w:r>
            <w:r w:rsidRPr="009A66C2">
              <w:rPr>
                <w:rFonts w:ascii="Times New Roman" w:eastAsia="Times New Roman" w:hAnsi="Times New Roman" w:cs="Times New Roman"/>
                <w:sz w:val="24"/>
                <w:szCs w:val="24"/>
              </w:rPr>
              <w:t xml:space="preserve"> y la firma del c</w:t>
            </w:r>
            <w:r w:rsidR="0041566E">
              <w:rPr>
                <w:rFonts w:ascii="Times New Roman" w:eastAsia="Times New Roman" w:hAnsi="Times New Roman" w:cs="Times New Roman"/>
                <w:sz w:val="24"/>
                <w:szCs w:val="24"/>
              </w:rPr>
              <w:t>onsentimiento informado de algunas de las autoridades de la misma</w:t>
            </w:r>
            <w:r w:rsidRPr="009A66C2">
              <w:rPr>
                <w:rFonts w:ascii="Times New Roman" w:eastAsia="Times New Roman" w:hAnsi="Times New Roman" w:cs="Times New Roman"/>
                <w:sz w:val="24"/>
                <w:szCs w:val="24"/>
              </w:rPr>
              <w:t>.</w:t>
            </w:r>
          </w:p>
        </w:tc>
      </w:tr>
      <w:tr w:rsidR="007658D7" w:rsidRPr="009A66C2" w14:paraId="6C34EE31" w14:textId="77777777" w:rsidTr="00C80B81">
        <w:tc>
          <w:tcPr>
            <w:tcW w:w="7820" w:type="dxa"/>
            <w:gridSpan w:val="4"/>
            <w:shd w:val="clear" w:color="auto" w:fill="D9D9D9"/>
          </w:tcPr>
          <w:p w14:paraId="45992A44"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RIESGOS O INCOMODIDADES:</w:t>
            </w:r>
          </w:p>
        </w:tc>
        <w:tc>
          <w:tcPr>
            <w:tcW w:w="616" w:type="dxa"/>
            <w:shd w:val="clear" w:color="auto" w:fill="FFFFFF"/>
          </w:tcPr>
          <w:p w14:paraId="1FF74593"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r w:rsidR="007658D7" w:rsidRPr="009A66C2" w14:paraId="11A62F76" w14:textId="77777777" w:rsidTr="00C80B81">
        <w:trPr>
          <w:trHeight w:val="96"/>
        </w:trPr>
        <w:tc>
          <w:tcPr>
            <w:tcW w:w="8436" w:type="dxa"/>
            <w:gridSpan w:val="5"/>
            <w:shd w:val="clear" w:color="auto" w:fill="F2F2F2"/>
          </w:tcPr>
          <w:p w14:paraId="45A2CD2E" w14:textId="15547F5B" w:rsidR="007658D7" w:rsidRPr="009A66C2" w:rsidRDefault="007658D7" w:rsidP="0041566E">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 xml:space="preserve">La participación en el estudio no representa ningún riesgo en los servicios </w:t>
            </w:r>
            <w:r w:rsidR="0041566E">
              <w:rPr>
                <w:rFonts w:ascii="Times New Roman" w:eastAsia="Times New Roman" w:hAnsi="Times New Roman" w:cs="Times New Roman"/>
                <w:sz w:val="24"/>
                <w:szCs w:val="24"/>
              </w:rPr>
              <w:t>prestados,</w:t>
            </w:r>
            <w:r w:rsidRPr="009A66C2">
              <w:rPr>
                <w:rFonts w:ascii="Times New Roman" w:eastAsia="Times New Roman" w:hAnsi="Times New Roman" w:cs="Times New Roman"/>
                <w:sz w:val="24"/>
                <w:szCs w:val="24"/>
              </w:rPr>
              <w:t xml:space="preserve"> ni tampoco para </w:t>
            </w:r>
            <w:r w:rsidR="0041566E">
              <w:rPr>
                <w:rFonts w:ascii="Times New Roman" w:eastAsia="Times New Roman" w:hAnsi="Times New Roman" w:cs="Times New Roman"/>
                <w:sz w:val="24"/>
                <w:szCs w:val="24"/>
              </w:rPr>
              <w:t>los</w:t>
            </w:r>
            <w:r w:rsidRPr="009A66C2">
              <w:rPr>
                <w:rFonts w:ascii="Times New Roman" w:eastAsia="Times New Roman" w:hAnsi="Times New Roman" w:cs="Times New Roman"/>
                <w:sz w:val="24"/>
                <w:szCs w:val="24"/>
              </w:rPr>
              <w:t xml:space="preserve"> usuarios</w:t>
            </w:r>
            <w:r w:rsidR="0041566E">
              <w:rPr>
                <w:rFonts w:ascii="Times New Roman" w:eastAsia="Times New Roman" w:hAnsi="Times New Roman" w:cs="Times New Roman"/>
                <w:sz w:val="24"/>
                <w:szCs w:val="24"/>
              </w:rPr>
              <w:t xml:space="preserve"> de la misma</w:t>
            </w:r>
            <w:r w:rsidRPr="009A66C2">
              <w:rPr>
                <w:rFonts w:ascii="Times New Roman" w:eastAsia="Times New Roman" w:hAnsi="Times New Roman" w:cs="Times New Roman"/>
                <w:sz w:val="24"/>
                <w:szCs w:val="24"/>
              </w:rPr>
              <w:t>.</w:t>
            </w:r>
          </w:p>
        </w:tc>
      </w:tr>
      <w:tr w:rsidR="007658D7" w:rsidRPr="009A66C2" w14:paraId="0AD7A375" w14:textId="77777777" w:rsidTr="00C80B81">
        <w:tc>
          <w:tcPr>
            <w:tcW w:w="7773" w:type="dxa"/>
            <w:gridSpan w:val="2"/>
            <w:shd w:val="clear" w:color="auto" w:fill="D9D9D9"/>
          </w:tcPr>
          <w:p w14:paraId="2F777BDD"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BENEFICIOS:</w:t>
            </w:r>
          </w:p>
        </w:tc>
        <w:tc>
          <w:tcPr>
            <w:tcW w:w="663" w:type="dxa"/>
            <w:gridSpan w:val="3"/>
            <w:shd w:val="clear" w:color="auto" w:fill="FFFFFF"/>
          </w:tcPr>
          <w:p w14:paraId="15D79764"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r w:rsidR="007658D7" w:rsidRPr="009A66C2" w14:paraId="48BAB4A5" w14:textId="77777777" w:rsidTr="00C80B81">
        <w:trPr>
          <w:trHeight w:val="625"/>
        </w:trPr>
        <w:tc>
          <w:tcPr>
            <w:tcW w:w="8436" w:type="dxa"/>
            <w:gridSpan w:val="5"/>
            <w:shd w:val="clear" w:color="auto" w:fill="F2F2F2"/>
          </w:tcPr>
          <w:p w14:paraId="0DA687F7" w14:textId="662D6117" w:rsidR="007658D7" w:rsidRPr="009A66C2" w:rsidRDefault="007658D7" w:rsidP="00936053">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 xml:space="preserve">La participación es una contribución </w:t>
            </w:r>
            <w:r w:rsidR="00936053">
              <w:rPr>
                <w:rFonts w:ascii="Times New Roman" w:eastAsia="Times New Roman" w:hAnsi="Times New Roman" w:cs="Times New Roman"/>
                <w:sz w:val="24"/>
                <w:szCs w:val="24"/>
              </w:rPr>
              <w:t>para la nutrición basada en la evidencia</w:t>
            </w:r>
            <w:r w:rsidRPr="009A66C2">
              <w:rPr>
                <w:rFonts w:ascii="Times New Roman" w:eastAsia="Times New Roman" w:hAnsi="Times New Roman" w:cs="Times New Roman"/>
                <w:sz w:val="24"/>
                <w:szCs w:val="24"/>
              </w:rPr>
              <w:t xml:space="preserve">, a fin de contar con estadísticas actualizadas para fortalecer </w:t>
            </w:r>
            <w:r w:rsidR="00936053">
              <w:rPr>
                <w:rFonts w:ascii="Times New Roman" w:eastAsia="Times New Roman" w:hAnsi="Times New Roman" w:cs="Times New Roman"/>
                <w:sz w:val="24"/>
                <w:szCs w:val="24"/>
              </w:rPr>
              <w:t xml:space="preserve">estrategias de tratamiento nutricional desde el punto de vista de la nutrición funcional y la </w:t>
            </w:r>
            <w:proofErr w:type="spellStart"/>
            <w:r w:rsidR="00936053">
              <w:rPr>
                <w:rFonts w:ascii="Times New Roman" w:eastAsia="Times New Roman" w:hAnsi="Times New Roman" w:cs="Times New Roman"/>
                <w:sz w:val="24"/>
                <w:szCs w:val="24"/>
              </w:rPr>
              <w:t>inmunonutrición</w:t>
            </w:r>
            <w:proofErr w:type="spellEnd"/>
            <w:r w:rsidR="00936053">
              <w:rPr>
                <w:rFonts w:ascii="Times New Roman" w:eastAsia="Times New Roman" w:hAnsi="Times New Roman" w:cs="Times New Roman"/>
                <w:sz w:val="24"/>
                <w:szCs w:val="24"/>
              </w:rPr>
              <w:t xml:space="preserve">, considerando actualmente la modulación de la microbiota está en pleno auge de estudio como una estrategia para el tratamiento de algunas morbilidades; y se piensa que podría estar relacionada con la </w:t>
            </w:r>
            <w:proofErr w:type="spellStart"/>
            <w:r w:rsidR="00936053">
              <w:rPr>
                <w:rFonts w:ascii="Times New Roman" w:eastAsia="Times New Roman" w:hAnsi="Times New Roman" w:cs="Times New Roman"/>
                <w:sz w:val="24"/>
                <w:szCs w:val="24"/>
              </w:rPr>
              <w:t>inmunonutrición</w:t>
            </w:r>
            <w:proofErr w:type="spellEnd"/>
            <w:r w:rsidRPr="009A66C2">
              <w:rPr>
                <w:rFonts w:ascii="Times New Roman" w:eastAsia="Times New Roman" w:hAnsi="Times New Roman" w:cs="Times New Roman"/>
                <w:sz w:val="24"/>
                <w:szCs w:val="24"/>
              </w:rPr>
              <w:t>. Por lo que los datos estadísticos que surjan del estudio se entregarán a su institución en un in</w:t>
            </w:r>
            <w:r w:rsidR="00936053">
              <w:rPr>
                <w:rFonts w:ascii="Times New Roman" w:eastAsia="Times New Roman" w:hAnsi="Times New Roman" w:cs="Times New Roman"/>
                <w:sz w:val="24"/>
                <w:szCs w:val="24"/>
              </w:rPr>
              <w:t>forme de resumen a fin de contribuir a la nutrición basado en evidencia, y de cierta manera constituirse como una línea de investigacio</w:t>
            </w:r>
            <w:r w:rsidR="0013772B">
              <w:rPr>
                <w:rFonts w:ascii="Times New Roman" w:eastAsia="Times New Roman" w:hAnsi="Times New Roman" w:cs="Times New Roman"/>
                <w:sz w:val="24"/>
                <w:szCs w:val="24"/>
              </w:rPr>
              <w:t xml:space="preserve">nes futuras relacionadas a la </w:t>
            </w:r>
            <w:proofErr w:type="spellStart"/>
            <w:r w:rsidR="0013772B">
              <w:rPr>
                <w:rFonts w:ascii="Times New Roman" w:eastAsia="Times New Roman" w:hAnsi="Times New Roman" w:cs="Times New Roman"/>
                <w:sz w:val="24"/>
                <w:szCs w:val="24"/>
              </w:rPr>
              <w:t>inmunonutrición</w:t>
            </w:r>
            <w:proofErr w:type="spellEnd"/>
            <w:r w:rsidRPr="009A66C2">
              <w:rPr>
                <w:rFonts w:ascii="Times New Roman" w:eastAsia="Times New Roman" w:hAnsi="Times New Roman" w:cs="Times New Roman"/>
                <w:sz w:val="24"/>
                <w:szCs w:val="24"/>
              </w:rPr>
              <w:t>.</w:t>
            </w:r>
          </w:p>
        </w:tc>
      </w:tr>
      <w:tr w:rsidR="007658D7" w:rsidRPr="009A66C2" w14:paraId="6246B9EF" w14:textId="77777777" w:rsidTr="00C80B81">
        <w:tc>
          <w:tcPr>
            <w:tcW w:w="7820" w:type="dxa"/>
            <w:gridSpan w:val="4"/>
            <w:shd w:val="clear" w:color="auto" w:fill="D9D9D9"/>
          </w:tcPr>
          <w:p w14:paraId="3DB0F456"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PRIVACIDAD Y CONFIDENCIALIDAD:</w:t>
            </w:r>
          </w:p>
        </w:tc>
        <w:tc>
          <w:tcPr>
            <w:tcW w:w="616" w:type="dxa"/>
            <w:shd w:val="clear" w:color="auto" w:fill="FFFFFF"/>
          </w:tcPr>
          <w:p w14:paraId="489A4B47"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r w:rsidR="007658D7" w:rsidRPr="009A66C2" w14:paraId="789B33AB" w14:textId="77777777" w:rsidTr="00C80B81">
        <w:trPr>
          <w:trHeight w:val="625"/>
        </w:trPr>
        <w:tc>
          <w:tcPr>
            <w:tcW w:w="8436" w:type="dxa"/>
            <w:gridSpan w:val="5"/>
            <w:shd w:val="clear" w:color="auto" w:fill="F2F2F2"/>
          </w:tcPr>
          <w:p w14:paraId="4E57E92E" w14:textId="6C8E673E" w:rsidR="007658D7" w:rsidRPr="009A66C2" w:rsidRDefault="007658D7" w:rsidP="00C80B81">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 xml:space="preserve">La información personal de las fichas revisadas en el curso del relevamiento de datos y hasta terminar con la publicación científica permanecerá en estricta confidencialidad y no será entregada a ninguna persona diferente a </w:t>
            </w:r>
            <w:r w:rsidR="00D86843">
              <w:rPr>
                <w:rFonts w:ascii="Times New Roman" w:eastAsia="Times New Roman" w:hAnsi="Times New Roman" w:cs="Times New Roman"/>
                <w:sz w:val="24"/>
                <w:szCs w:val="24"/>
              </w:rPr>
              <w:t>las autoridades de la clínica</w:t>
            </w:r>
            <w:r w:rsidRPr="009A66C2">
              <w:rPr>
                <w:rFonts w:ascii="Times New Roman" w:eastAsia="Times New Roman" w:hAnsi="Times New Roman" w:cs="Times New Roman"/>
                <w:sz w:val="24"/>
                <w:szCs w:val="24"/>
              </w:rPr>
              <w:t xml:space="preserve"> bajo ninguna circunstancia. Salvo se cuente con su autorización.</w:t>
            </w:r>
          </w:p>
          <w:p w14:paraId="1D995E02" w14:textId="55001D86" w:rsidR="007658D7" w:rsidRPr="009A66C2" w:rsidRDefault="007658D7" w:rsidP="00C80B81">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 xml:space="preserve">Los resultados de esta investigación podrían ser publicados en revistas científicas o ser presentados en las reuniones científicas, pero la identidad personal de los pacientes que formaron parte del estudio no será </w:t>
            </w:r>
            <w:proofErr w:type="gramStart"/>
            <w:r w:rsidRPr="009A66C2">
              <w:rPr>
                <w:rFonts w:ascii="Times New Roman" w:eastAsia="Times New Roman" w:hAnsi="Times New Roman" w:cs="Times New Roman"/>
                <w:sz w:val="24"/>
                <w:szCs w:val="24"/>
              </w:rPr>
              <w:t>divulgado</w:t>
            </w:r>
            <w:proofErr w:type="gramEnd"/>
            <w:r w:rsidRPr="009A66C2">
              <w:rPr>
                <w:rFonts w:ascii="Times New Roman" w:eastAsia="Times New Roman" w:hAnsi="Times New Roman" w:cs="Times New Roman"/>
                <w:sz w:val="24"/>
                <w:szCs w:val="24"/>
              </w:rPr>
              <w:t>.</w:t>
            </w:r>
          </w:p>
          <w:p w14:paraId="1FB83378" w14:textId="7C9422E4" w:rsidR="007658D7" w:rsidRPr="009A66C2" w:rsidRDefault="007658D7" w:rsidP="00D86843">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 xml:space="preserve">La información puede ser revisada por el Comité de Ética de Investigación de la </w:t>
            </w:r>
            <w:r w:rsidR="00D86843">
              <w:rPr>
                <w:rFonts w:ascii="Times New Roman" w:eastAsia="Times New Roman" w:hAnsi="Times New Roman" w:cs="Times New Roman"/>
                <w:sz w:val="24"/>
                <w:szCs w:val="24"/>
              </w:rPr>
              <w:t xml:space="preserve">Facultad de Ciencias Químicas de la UNA, lugar donde el anteproyecto de investigación se somete a estudio; cuyo Comité </w:t>
            </w:r>
            <w:r w:rsidRPr="009A66C2">
              <w:rPr>
                <w:rFonts w:ascii="Times New Roman" w:eastAsia="Times New Roman" w:hAnsi="Times New Roman" w:cs="Times New Roman"/>
                <w:sz w:val="24"/>
                <w:szCs w:val="24"/>
              </w:rPr>
              <w:t>está conformado por un grupo de personas quienes pudieran realizar la revisión de la investigación según los requisitos que regulan la investigación científica.</w:t>
            </w:r>
          </w:p>
        </w:tc>
      </w:tr>
      <w:tr w:rsidR="007658D7" w:rsidRPr="009A66C2" w14:paraId="72C51347" w14:textId="77777777" w:rsidTr="00C80B81">
        <w:tc>
          <w:tcPr>
            <w:tcW w:w="7801" w:type="dxa"/>
            <w:gridSpan w:val="3"/>
            <w:shd w:val="clear" w:color="auto" w:fill="D9D9D9"/>
          </w:tcPr>
          <w:p w14:paraId="751A2659"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DERECHO A RETIRARSE DEL ESTUDIO DE INVESTIGACIÓN:</w:t>
            </w:r>
          </w:p>
        </w:tc>
        <w:tc>
          <w:tcPr>
            <w:tcW w:w="635" w:type="dxa"/>
            <w:gridSpan w:val="2"/>
            <w:shd w:val="clear" w:color="auto" w:fill="FFFFFF"/>
          </w:tcPr>
          <w:p w14:paraId="073E0EA9" w14:textId="77777777" w:rsidR="007658D7" w:rsidRPr="009A66C2" w:rsidRDefault="007658D7" w:rsidP="00C80B81">
            <w:pPr>
              <w:spacing w:after="0" w:line="240" w:lineRule="auto"/>
              <w:jc w:val="both"/>
              <w:rPr>
                <w:rFonts w:ascii="Times New Roman" w:eastAsia="Times New Roman" w:hAnsi="Times New Roman" w:cs="Times New Roman"/>
                <w:b/>
                <w:sz w:val="24"/>
                <w:szCs w:val="24"/>
              </w:rPr>
            </w:pPr>
          </w:p>
        </w:tc>
      </w:tr>
      <w:tr w:rsidR="007658D7" w:rsidRPr="009A66C2" w14:paraId="215FBE4F" w14:textId="77777777" w:rsidTr="00C80B81">
        <w:trPr>
          <w:trHeight w:val="625"/>
        </w:trPr>
        <w:tc>
          <w:tcPr>
            <w:tcW w:w="8436" w:type="dxa"/>
            <w:gridSpan w:val="5"/>
            <w:shd w:val="clear" w:color="auto" w:fill="F2F2F2"/>
          </w:tcPr>
          <w:p w14:paraId="0D81793E" w14:textId="048A440E" w:rsidR="007658D7" w:rsidRPr="009A66C2" w:rsidRDefault="00D86843" w:rsidP="00C80B8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w:t>
            </w:r>
            <w:r w:rsidR="007658D7" w:rsidRPr="009A66C2">
              <w:rPr>
                <w:rFonts w:ascii="Times New Roman" w:eastAsia="Times New Roman" w:hAnsi="Times New Roman" w:cs="Times New Roman"/>
                <w:sz w:val="24"/>
                <w:szCs w:val="24"/>
              </w:rPr>
              <w:t xml:space="preserve"> puede retirarse del estudio en cualquier momento durante el relevamiento de datos. Sin embargo, los datos obtenidos hasta ese momento seguirán formando parte del estudio a menos que usted solicite expresamente que su identificación y su información sea eliminada de la base de datos de la investigación.</w:t>
            </w:r>
          </w:p>
          <w:p w14:paraId="3B14E91C" w14:textId="77777777" w:rsidR="007658D7" w:rsidRPr="009A66C2" w:rsidRDefault="007658D7" w:rsidP="00C80B81">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La firma de este consentimiento implica que usted ha realizado las preguntas y ha obtenido respuestas a las incertidumbres que pudieron surgir relacionadas a esta investigación.</w:t>
            </w:r>
          </w:p>
          <w:p w14:paraId="2C3FA9BF" w14:textId="77777777" w:rsidR="007658D7" w:rsidRPr="009A66C2" w:rsidRDefault="007658D7" w:rsidP="00C80B81">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Recibirá una copia firmada de este documento para su legajo documental, en caso que haya autorizado la realización del relevamiento de la institución a su cargo.</w:t>
            </w:r>
          </w:p>
        </w:tc>
      </w:tr>
    </w:tbl>
    <w:p w14:paraId="036C529C" w14:textId="77777777" w:rsidR="00C90FE2" w:rsidRDefault="00C90FE2" w:rsidP="007658D7">
      <w:pPr>
        <w:spacing w:after="0" w:line="240" w:lineRule="auto"/>
        <w:jc w:val="center"/>
        <w:rPr>
          <w:rFonts w:ascii="Times New Roman" w:eastAsia="Times New Roman" w:hAnsi="Times New Roman" w:cs="Times New Roman"/>
          <w:b/>
          <w:sz w:val="24"/>
          <w:szCs w:val="24"/>
          <w:u w:val="single"/>
        </w:rPr>
      </w:pPr>
    </w:p>
    <w:p w14:paraId="71149FD5" w14:textId="77777777" w:rsidR="007658D7" w:rsidRPr="009A66C2" w:rsidRDefault="007658D7" w:rsidP="007658D7">
      <w:pPr>
        <w:spacing w:after="0" w:line="240" w:lineRule="auto"/>
        <w:jc w:val="center"/>
        <w:rPr>
          <w:rFonts w:ascii="Times New Roman" w:eastAsia="Times New Roman" w:hAnsi="Times New Roman" w:cs="Times New Roman"/>
          <w:b/>
          <w:sz w:val="24"/>
          <w:szCs w:val="24"/>
          <w:u w:val="single"/>
        </w:rPr>
      </w:pPr>
      <w:r w:rsidRPr="009A66C2">
        <w:rPr>
          <w:rFonts w:ascii="Times New Roman" w:eastAsia="Times New Roman" w:hAnsi="Times New Roman" w:cs="Times New Roman"/>
          <w:b/>
          <w:sz w:val="24"/>
          <w:szCs w:val="24"/>
          <w:u w:val="single"/>
        </w:rPr>
        <w:t>CONSENTIMIENTO</w:t>
      </w:r>
    </w:p>
    <w:p w14:paraId="6DA9CD49" w14:textId="77777777" w:rsidR="00C90FE2" w:rsidRDefault="00C90FE2" w:rsidP="007658D7">
      <w:pPr>
        <w:spacing w:after="0" w:line="240" w:lineRule="auto"/>
        <w:jc w:val="both"/>
        <w:rPr>
          <w:rFonts w:ascii="Times New Roman" w:eastAsia="Times New Roman" w:hAnsi="Times New Roman" w:cs="Times New Roman"/>
          <w:sz w:val="24"/>
          <w:szCs w:val="24"/>
        </w:rPr>
      </w:pPr>
    </w:p>
    <w:p w14:paraId="3F44A4FE" w14:textId="030D1598" w:rsidR="007658D7" w:rsidRPr="009A66C2" w:rsidRDefault="007658D7" w:rsidP="007658D7">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Certifico que he sido informado acerca de la naturaleza y propósito del estudio de investigación titulado “</w:t>
      </w:r>
      <w:r w:rsidR="00C90FE2" w:rsidRPr="000718EE">
        <w:rPr>
          <w:rFonts w:ascii="Times New Roman" w:eastAsia="Times New Roman" w:hAnsi="Times New Roman" w:cs="Times New Roman"/>
          <w:b/>
          <w:sz w:val="24"/>
          <w:szCs w:val="24"/>
        </w:rPr>
        <w:t>LACTANCIA MATERNA, TIPO DE PARTO Y ENFERMEDADES AUTOINMUNES EN ADULTOS QUE ASISTEN A CONSULTAS EN UNA CLÍNICA PRIVADA</w:t>
      </w:r>
      <w:r w:rsidRPr="009A66C2">
        <w:rPr>
          <w:rFonts w:ascii="Times New Roman" w:eastAsia="Times New Roman" w:hAnsi="Times New Roman" w:cs="Times New Roman"/>
          <w:sz w:val="24"/>
          <w:szCs w:val="24"/>
        </w:rPr>
        <w:t>”:</w:t>
      </w:r>
    </w:p>
    <w:tbl>
      <w:tblPr>
        <w:tblW w:w="5000" w:type="pct"/>
        <w:tblLook w:val="0400" w:firstRow="0" w:lastRow="0" w:firstColumn="0" w:lastColumn="0" w:noHBand="0" w:noVBand="1"/>
      </w:tblPr>
      <w:tblGrid>
        <w:gridCol w:w="1232"/>
        <w:gridCol w:w="1487"/>
        <w:gridCol w:w="2525"/>
        <w:gridCol w:w="2976"/>
      </w:tblGrid>
      <w:tr w:rsidR="007658D7" w:rsidRPr="009A66C2" w14:paraId="31EC644B" w14:textId="77777777" w:rsidTr="00C80B81">
        <w:tc>
          <w:tcPr>
            <w:tcW w:w="765" w:type="pct"/>
          </w:tcPr>
          <w:p w14:paraId="477A6C6E" w14:textId="77777777" w:rsidR="007658D7" w:rsidRPr="009A66C2" w:rsidRDefault="007658D7" w:rsidP="00C80B81">
            <w:pPr>
              <w:spacing w:after="0" w:line="240" w:lineRule="auto"/>
              <w:jc w:val="both"/>
              <w:rPr>
                <w:rFonts w:ascii="Times New Roman" w:eastAsia="Times New Roman" w:hAnsi="Times New Roman" w:cs="Times New Roman"/>
                <w:sz w:val="24"/>
                <w:szCs w:val="24"/>
              </w:rPr>
            </w:pPr>
            <w:r w:rsidRPr="009A66C2">
              <w:rPr>
                <w:rFonts w:ascii="Times New Roman" w:eastAsia="Webdings" w:hAnsi="Times New Roman" w:cs="Times New Roman"/>
                <w:sz w:val="24"/>
                <w:szCs w:val="24"/>
              </w:rPr>
              <w:lastRenderedPageBreak/>
              <w:t></w:t>
            </w:r>
            <w:r w:rsidRPr="009A66C2">
              <w:rPr>
                <w:rFonts w:ascii="Times New Roman" w:eastAsia="Times New Roman" w:hAnsi="Times New Roman" w:cs="Times New Roman"/>
                <w:sz w:val="24"/>
                <w:szCs w:val="24"/>
              </w:rPr>
              <w:t xml:space="preserve"> Autorizo</w:t>
            </w:r>
          </w:p>
        </w:tc>
        <w:tc>
          <w:tcPr>
            <w:tcW w:w="920" w:type="pct"/>
          </w:tcPr>
          <w:p w14:paraId="3E9E8EBA" w14:textId="77777777" w:rsidR="007658D7" w:rsidRPr="009A66C2" w:rsidRDefault="007658D7" w:rsidP="00C80B81">
            <w:pPr>
              <w:spacing w:after="0" w:line="240" w:lineRule="auto"/>
              <w:jc w:val="both"/>
              <w:rPr>
                <w:rFonts w:ascii="Times New Roman" w:eastAsia="Times New Roman" w:hAnsi="Times New Roman" w:cs="Times New Roman"/>
                <w:sz w:val="24"/>
                <w:szCs w:val="24"/>
              </w:rPr>
            </w:pPr>
            <w:r w:rsidRPr="009A66C2">
              <w:rPr>
                <w:rFonts w:ascii="Times New Roman" w:eastAsia="Webdings" w:hAnsi="Times New Roman" w:cs="Times New Roman"/>
                <w:sz w:val="24"/>
                <w:szCs w:val="24"/>
              </w:rPr>
              <w:t></w:t>
            </w:r>
            <w:r w:rsidRPr="009A66C2">
              <w:rPr>
                <w:rFonts w:ascii="Times New Roman" w:eastAsia="Times New Roman" w:hAnsi="Times New Roman" w:cs="Times New Roman"/>
                <w:sz w:val="24"/>
                <w:szCs w:val="24"/>
              </w:rPr>
              <w:t>No Autorizo</w:t>
            </w:r>
          </w:p>
        </w:tc>
        <w:tc>
          <w:tcPr>
            <w:tcW w:w="1551" w:type="pct"/>
          </w:tcPr>
          <w:p w14:paraId="63D65C72" w14:textId="77777777" w:rsidR="007658D7" w:rsidRPr="009A66C2" w:rsidRDefault="007658D7" w:rsidP="00C80B81">
            <w:pPr>
              <w:spacing w:after="0" w:line="240" w:lineRule="auto"/>
              <w:jc w:val="center"/>
              <w:rPr>
                <w:rFonts w:ascii="Times New Roman" w:eastAsia="Times New Roman" w:hAnsi="Times New Roman" w:cs="Times New Roman"/>
                <w:sz w:val="24"/>
                <w:szCs w:val="24"/>
              </w:rPr>
            </w:pPr>
            <w:r w:rsidRPr="009A66C2">
              <w:rPr>
                <w:rFonts w:ascii="Times New Roman" w:eastAsia="Times New Roman" w:hAnsi="Times New Roman" w:cs="Times New Roman"/>
                <w:b/>
                <w:sz w:val="24"/>
                <w:szCs w:val="24"/>
              </w:rPr>
              <w:t>Nombre de la Institución</w:t>
            </w:r>
          </w:p>
        </w:tc>
        <w:tc>
          <w:tcPr>
            <w:tcW w:w="1764" w:type="pct"/>
          </w:tcPr>
          <w:p w14:paraId="31A56A51" w14:textId="77777777" w:rsidR="007658D7" w:rsidRPr="009A66C2" w:rsidRDefault="007658D7" w:rsidP="00C80B81">
            <w:pPr>
              <w:spacing w:after="0" w:line="240" w:lineRule="auto"/>
              <w:jc w:val="center"/>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_______________________</w:t>
            </w:r>
          </w:p>
        </w:tc>
      </w:tr>
    </w:tbl>
    <w:p w14:paraId="54D053EE"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p>
    <w:p w14:paraId="5730C4A0"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p>
    <w:tbl>
      <w:tblPr>
        <w:tblW w:w="8436" w:type="dxa"/>
        <w:tblLayout w:type="fixed"/>
        <w:tblLook w:val="0400" w:firstRow="0" w:lastRow="0" w:firstColumn="0" w:lastColumn="0" w:noHBand="0" w:noVBand="1"/>
      </w:tblPr>
      <w:tblGrid>
        <w:gridCol w:w="4120"/>
        <w:gridCol w:w="236"/>
        <w:gridCol w:w="4080"/>
      </w:tblGrid>
      <w:tr w:rsidR="007658D7" w:rsidRPr="009A66C2" w14:paraId="65916DAA" w14:textId="77777777" w:rsidTr="00C80B81">
        <w:tc>
          <w:tcPr>
            <w:tcW w:w="4120" w:type="dxa"/>
            <w:tcBorders>
              <w:top w:val="single" w:sz="4" w:space="0" w:color="000000"/>
            </w:tcBorders>
          </w:tcPr>
          <w:p w14:paraId="04F40EF0" w14:textId="77777777" w:rsidR="007658D7" w:rsidRPr="009A66C2" w:rsidRDefault="007658D7" w:rsidP="00C80B81">
            <w:pPr>
              <w:spacing w:after="0" w:line="240" w:lineRule="auto"/>
              <w:jc w:val="center"/>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Firma y aclaración del responsable de la institución</w:t>
            </w:r>
          </w:p>
        </w:tc>
        <w:tc>
          <w:tcPr>
            <w:tcW w:w="236" w:type="dxa"/>
          </w:tcPr>
          <w:p w14:paraId="21EDB461" w14:textId="77777777" w:rsidR="007658D7" w:rsidRPr="009A66C2" w:rsidRDefault="007658D7" w:rsidP="00C80B81">
            <w:pPr>
              <w:spacing w:after="0" w:line="240" w:lineRule="auto"/>
              <w:jc w:val="center"/>
              <w:rPr>
                <w:rFonts w:ascii="Times New Roman" w:eastAsia="Times New Roman" w:hAnsi="Times New Roman" w:cs="Times New Roman"/>
                <w:b/>
                <w:sz w:val="24"/>
                <w:szCs w:val="24"/>
              </w:rPr>
            </w:pPr>
          </w:p>
        </w:tc>
        <w:tc>
          <w:tcPr>
            <w:tcW w:w="4080" w:type="dxa"/>
            <w:tcBorders>
              <w:top w:val="single" w:sz="4" w:space="0" w:color="000000"/>
            </w:tcBorders>
          </w:tcPr>
          <w:p w14:paraId="372DA0A4" w14:textId="77777777" w:rsidR="007658D7" w:rsidRPr="009A66C2" w:rsidRDefault="007658D7" w:rsidP="00C80B81">
            <w:pPr>
              <w:spacing w:after="0" w:line="240" w:lineRule="auto"/>
              <w:jc w:val="center"/>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Firma y aclaración de un responsable del equipo de investigadores</w:t>
            </w:r>
          </w:p>
          <w:p w14:paraId="6C787E47" w14:textId="77777777" w:rsidR="007658D7" w:rsidRPr="009A66C2" w:rsidRDefault="007658D7" w:rsidP="00C80B81">
            <w:pPr>
              <w:spacing w:after="0" w:line="240" w:lineRule="auto"/>
              <w:jc w:val="center"/>
              <w:rPr>
                <w:rFonts w:ascii="Times New Roman" w:eastAsia="Times New Roman" w:hAnsi="Times New Roman" w:cs="Times New Roman"/>
                <w:b/>
                <w:sz w:val="24"/>
                <w:szCs w:val="24"/>
              </w:rPr>
            </w:pPr>
          </w:p>
        </w:tc>
      </w:tr>
    </w:tbl>
    <w:p w14:paraId="172906F9"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p>
    <w:p w14:paraId="1BFD4DBC" w14:textId="77777777" w:rsidR="007658D7" w:rsidRPr="009A66C2" w:rsidRDefault="007658D7" w:rsidP="007658D7">
      <w:pPr>
        <w:spacing w:after="0" w:line="240" w:lineRule="auto"/>
        <w:jc w:val="both"/>
        <w:rPr>
          <w:rFonts w:ascii="Times New Roman" w:eastAsia="Times New Roman" w:hAnsi="Times New Roman" w:cs="Times New Roman"/>
          <w:b/>
          <w:sz w:val="24"/>
          <w:szCs w:val="24"/>
        </w:rPr>
      </w:pPr>
      <w:r w:rsidRPr="009A66C2">
        <w:rPr>
          <w:rFonts w:ascii="Times New Roman" w:eastAsia="Times New Roman" w:hAnsi="Times New Roman" w:cs="Times New Roman"/>
          <w:b/>
          <w:sz w:val="24"/>
          <w:szCs w:val="24"/>
        </w:rPr>
        <w:t>Estudios futuros</w:t>
      </w:r>
    </w:p>
    <w:p w14:paraId="5F9BDF84" w14:textId="77777777" w:rsidR="007658D7" w:rsidRDefault="007658D7" w:rsidP="007658D7">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Los planes de investigación aparecen resumidos en el documento de consentimiento. Los datos necesarios para la investigación serán codificados con un valor numérico. Los resultados pueden ser publicados en revistas de literatura científica garantizando que la identificación de los participantes no aparecerá en estas publicaciones.</w:t>
      </w:r>
    </w:p>
    <w:p w14:paraId="28020871" w14:textId="77777777" w:rsidR="00C90FE2" w:rsidRPr="009A66C2" w:rsidRDefault="00C90FE2" w:rsidP="007658D7">
      <w:pPr>
        <w:spacing w:after="0" w:line="240" w:lineRule="auto"/>
        <w:jc w:val="both"/>
        <w:rPr>
          <w:rFonts w:ascii="Times New Roman" w:eastAsia="Times New Roman" w:hAnsi="Times New Roman" w:cs="Times New Roman"/>
          <w:sz w:val="24"/>
          <w:szCs w:val="24"/>
        </w:rPr>
      </w:pPr>
    </w:p>
    <w:p w14:paraId="79DAA9F6"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Es posible que en el futuro los resultados de su evaluación sean utilizadas para otras investigaciones cuyos objetivos y propósitos no aparecen especificados en el formato de consentimiento que usted firmará. Si esto llega a suceder, toda su información será entregada de manera codificada para garantizar que no se revelará su nombre. De igual manera, si otros grupos de investigación solicitan información para hacer estudios cooperativos, la información se enviará sólo con el código. Es decir, su identificación no saldrá fuera de la base de datos codificada de nuestro grupo de investigación.</w:t>
      </w:r>
    </w:p>
    <w:p w14:paraId="54B7287E"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p>
    <w:p w14:paraId="119959CB"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Estoy de acuerdo en permitir que las informaciones obtenidas de las fichas revisadas sean utilizadas en otras investigaciones en el futuro.</w:t>
      </w:r>
    </w:p>
    <w:p w14:paraId="4316896D"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p>
    <w:p w14:paraId="52A2FBC7"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r w:rsidRPr="009A66C2">
        <w:rPr>
          <w:rFonts w:ascii="Times New Roman" w:eastAsia="Times New Roman" w:hAnsi="Times New Roman" w:cs="Times New Roman"/>
          <w:sz w:val="24"/>
          <w:szCs w:val="24"/>
        </w:rPr>
        <w:t>Nombre, firma y documento de identidad del responsable legal de la institución.</w:t>
      </w:r>
    </w:p>
    <w:p w14:paraId="51A1F1AF" w14:textId="77777777" w:rsidR="007658D7" w:rsidRDefault="007658D7" w:rsidP="007658D7">
      <w:pPr>
        <w:spacing w:after="0" w:line="240" w:lineRule="auto"/>
        <w:jc w:val="both"/>
        <w:rPr>
          <w:rFonts w:ascii="Times New Roman" w:eastAsia="Times New Roman" w:hAnsi="Times New Roman" w:cs="Times New Roman"/>
          <w:sz w:val="24"/>
          <w:szCs w:val="24"/>
        </w:rPr>
      </w:pPr>
    </w:p>
    <w:p w14:paraId="590BEA82" w14:textId="77777777" w:rsidR="007658D7" w:rsidRDefault="007658D7" w:rsidP="007658D7">
      <w:pPr>
        <w:spacing w:after="0" w:line="240" w:lineRule="auto"/>
        <w:jc w:val="both"/>
        <w:rPr>
          <w:rFonts w:ascii="Times New Roman" w:eastAsia="Times New Roman" w:hAnsi="Times New Roman" w:cs="Times New Roman"/>
          <w:sz w:val="24"/>
          <w:szCs w:val="24"/>
        </w:rPr>
      </w:pPr>
    </w:p>
    <w:p w14:paraId="39306E5E" w14:textId="77777777" w:rsidR="007658D7" w:rsidRPr="009A66C2" w:rsidRDefault="007658D7" w:rsidP="007658D7">
      <w:pPr>
        <w:spacing w:after="0" w:line="240" w:lineRule="auto"/>
        <w:jc w:val="both"/>
        <w:rPr>
          <w:rFonts w:ascii="Times New Roman" w:eastAsia="Times New Roman" w:hAnsi="Times New Roman" w:cs="Times New Roman"/>
          <w:sz w:val="24"/>
          <w:szCs w:val="24"/>
        </w:rPr>
      </w:pPr>
    </w:p>
    <w:p w14:paraId="1DA563A9" w14:textId="77777777" w:rsidR="007658D7" w:rsidRPr="009A66C2" w:rsidRDefault="007658D7" w:rsidP="00C90FE2">
      <w:pPr>
        <w:pBdr>
          <w:top w:val="single" w:sz="4" w:space="1" w:color="auto"/>
        </w:pBdr>
        <w:spacing w:after="0" w:line="240" w:lineRule="auto"/>
        <w:jc w:val="center"/>
        <w:rPr>
          <w:rFonts w:ascii="Times New Roman" w:eastAsia="Times New Roman" w:hAnsi="Times New Roman" w:cs="Times New Roman"/>
          <w:sz w:val="24"/>
          <w:szCs w:val="24"/>
        </w:rPr>
      </w:pPr>
      <w:r w:rsidRPr="009A66C2">
        <w:rPr>
          <w:rFonts w:ascii="Times New Roman" w:eastAsia="Times New Roman" w:hAnsi="Times New Roman" w:cs="Times New Roman"/>
          <w:b/>
          <w:sz w:val="24"/>
          <w:szCs w:val="24"/>
        </w:rPr>
        <w:t>Firma y aclaración del responsable de la institución</w:t>
      </w:r>
    </w:p>
    <w:p w14:paraId="2F649262" w14:textId="77777777" w:rsidR="00E4342C" w:rsidRPr="00250A01" w:rsidRDefault="00E4342C" w:rsidP="00250A01">
      <w:pPr>
        <w:spacing w:after="0" w:line="240" w:lineRule="auto"/>
        <w:jc w:val="both"/>
        <w:rPr>
          <w:rFonts w:ascii="Times New Roman" w:hAnsi="Times New Roman" w:cs="Times New Roman"/>
          <w:sz w:val="24"/>
          <w:szCs w:val="24"/>
          <w:lang w:val="es-ES_tradnl" w:eastAsia="es-ES"/>
        </w:rPr>
      </w:pPr>
    </w:p>
    <w:p w14:paraId="2F4A1A38" w14:textId="77777777" w:rsidR="007658D7" w:rsidRDefault="007658D7">
      <w:pPr>
        <w:rPr>
          <w:rFonts w:ascii="Times New Roman" w:eastAsia="Times New Roman" w:hAnsi="Times New Roman" w:cs="Times New Roman"/>
          <w:b/>
          <w:bCs/>
          <w:sz w:val="24"/>
          <w:szCs w:val="24"/>
          <w:lang w:val="es-ES_tradnl" w:eastAsia="es-ES"/>
        </w:rPr>
      </w:pPr>
      <w:bookmarkStart w:id="120" w:name="_Toc49348145"/>
      <w:bookmarkEnd w:id="118"/>
      <w:r>
        <w:rPr>
          <w:lang w:val="es-ES_tradnl"/>
        </w:rPr>
        <w:br w:type="page"/>
      </w:r>
    </w:p>
    <w:p w14:paraId="3D2E72B2" w14:textId="20DC526B" w:rsidR="008D1D84" w:rsidRPr="00250A01" w:rsidRDefault="008D1D84" w:rsidP="007658D7">
      <w:pPr>
        <w:pStyle w:val="Ttulo2"/>
        <w:spacing w:line="240" w:lineRule="auto"/>
        <w:jc w:val="both"/>
        <w:rPr>
          <w:lang w:val="es-ES_tradnl"/>
        </w:rPr>
      </w:pPr>
      <w:bookmarkStart w:id="121" w:name="_Toc53322714"/>
      <w:r w:rsidRPr="00250A01">
        <w:rPr>
          <w:lang w:val="es-ES_tradnl"/>
        </w:rPr>
        <w:lastRenderedPageBreak/>
        <w:t xml:space="preserve">Anexo </w:t>
      </w:r>
      <w:r w:rsidR="00E4342C" w:rsidRPr="00250A01">
        <w:rPr>
          <w:lang w:val="es-ES_tradnl"/>
        </w:rPr>
        <w:t>C</w:t>
      </w:r>
      <w:r w:rsidRPr="00250A01">
        <w:rPr>
          <w:lang w:val="es-ES_tradnl"/>
        </w:rPr>
        <w:t xml:space="preserve">. </w:t>
      </w:r>
      <w:bookmarkEnd w:id="120"/>
      <w:commentRangeStart w:id="122"/>
      <w:r w:rsidR="00BF5D4E">
        <w:rPr>
          <w:lang w:val="es-ES_tradnl"/>
        </w:rPr>
        <w:t>Instrumento recolector de datos</w:t>
      </w:r>
      <w:bookmarkEnd w:id="121"/>
      <w:commentRangeEnd w:id="122"/>
      <w:r w:rsidR="00C24068">
        <w:rPr>
          <w:rStyle w:val="Refdecomentario"/>
          <w:rFonts w:asciiTheme="minorHAnsi" w:eastAsiaTheme="minorHAnsi" w:hAnsiTheme="minorHAnsi" w:cstheme="minorBidi"/>
          <w:b w:val="0"/>
          <w:bCs w:val="0"/>
          <w:lang w:eastAsia="en-US"/>
        </w:rPr>
        <w:commentReference w:id="122"/>
      </w:r>
    </w:p>
    <w:p w14:paraId="50AC0A9B" w14:textId="77777777" w:rsidR="00BF5D4E" w:rsidRDefault="00BF5D4E" w:rsidP="00250A01">
      <w:pPr>
        <w:spacing w:after="0" w:line="240" w:lineRule="auto"/>
        <w:jc w:val="both"/>
        <w:rPr>
          <w:rFonts w:ascii="Times New Roman" w:hAnsi="Times New Roman" w:cs="Times New Roman"/>
          <w:sz w:val="24"/>
          <w:szCs w:val="24"/>
          <w:lang w:val="es-ES_tradnl"/>
        </w:rPr>
      </w:pPr>
      <w:bookmarkStart w:id="123" w:name="_Toc535161634"/>
    </w:p>
    <w:p w14:paraId="27FFAF94" w14:textId="5C8457A6" w:rsidR="00BF5D4E" w:rsidRDefault="00BF5D4E" w:rsidP="00250A01">
      <w:pPr>
        <w:spacing w:after="0" w:line="240" w:lineRule="auto"/>
        <w:jc w:val="both"/>
        <w:rPr>
          <w:rFonts w:ascii="Times New Roman" w:eastAsia="Times New Roman" w:hAnsi="Times New Roman" w:cs="Times New Roman"/>
          <w:sz w:val="24"/>
          <w:szCs w:val="24"/>
          <w:lang w:val="es-ES_tradnl"/>
        </w:rPr>
      </w:pPr>
      <w:r>
        <w:rPr>
          <w:rFonts w:ascii="Times New Roman" w:hAnsi="Times New Roman" w:cs="Times New Roman"/>
          <w:sz w:val="24"/>
          <w:szCs w:val="24"/>
          <w:lang w:val="es-ES_tradnl"/>
        </w:rPr>
        <w:t xml:space="preserve">Los datos necesarios para el estudio serán digitados en una planilla </w:t>
      </w:r>
      <w:r w:rsidRPr="00AB6C68">
        <w:rPr>
          <w:rFonts w:ascii="Times New Roman" w:eastAsia="Times New Roman" w:hAnsi="Times New Roman" w:cs="Times New Roman"/>
          <w:sz w:val="24"/>
          <w:szCs w:val="24"/>
          <w:lang w:val="es-ES_tradnl"/>
        </w:rPr>
        <w:t>digital en Excel®</w:t>
      </w:r>
      <w:r>
        <w:rPr>
          <w:rFonts w:ascii="Times New Roman" w:eastAsia="Times New Roman" w:hAnsi="Times New Roman" w:cs="Times New Roman"/>
          <w:sz w:val="24"/>
          <w:szCs w:val="24"/>
          <w:lang w:val="es-ES_tradnl"/>
        </w:rPr>
        <w:t xml:space="preserve"> (</w:t>
      </w:r>
      <w:proofErr w:type="gramStart"/>
      <w:r>
        <w:rPr>
          <w:rFonts w:ascii="Times New Roman" w:eastAsia="Times New Roman" w:hAnsi="Times New Roman" w:cs="Times New Roman"/>
          <w:sz w:val="24"/>
          <w:szCs w:val="24"/>
          <w:lang w:val="es-ES_tradnl"/>
        </w:rPr>
        <w:t>EE.UU.</w:t>
      </w:r>
      <w:proofErr w:type="gramEnd"/>
      <w:r>
        <w:rPr>
          <w:rFonts w:ascii="Times New Roman" w:eastAsia="Times New Roman" w:hAnsi="Times New Roman" w:cs="Times New Roman"/>
          <w:sz w:val="24"/>
          <w:szCs w:val="24"/>
          <w:lang w:val="es-ES_tradnl"/>
        </w:rPr>
        <w:t>) el cual contendrá la información de la columnas, y cada fila constituirán los datos de cada sujeto que reúna los criterios de selección.</w:t>
      </w:r>
    </w:p>
    <w:p w14:paraId="359627DF" w14:textId="77777777" w:rsidR="00BF5D4E" w:rsidRDefault="00BF5D4E" w:rsidP="00250A01">
      <w:pPr>
        <w:spacing w:after="0" w:line="240" w:lineRule="auto"/>
        <w:jc w:val="both"/>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052"/>
        <w:gridCol w:w="2052"/>
        <w:gridCol w:w="2053"/>
        <w:gridCol w:w="2053"/>
      </w:tblGrid>
      <w:tr w:rsidR="00BF5D4E" w14:paraId="38D0A815" w14:textId="77777777" w:rsidTr="00BF5D4E">
        <w:tc>
          <w:tcPr>
            <w:tcW w:w="2052" w:type="dxa"/>
          </w:tcPr>
          <w:p w14:paraId="0AF0B9A9" w14:textId="2BC57B7C" w:rsidR="00BF5D4E" w:rsidRDefault="00BF5D4E" w:rsidP="00250A01">
            <w:pPr>
              <w:jc w:val="both"/>
              <w:rPr>
                <w:rFonts w:ascii="Times New Roman" w:hAnsi="Times New Roman"/>
                <w:sz w:val="24"/>
                <w:szCs w:val="24"/>
                <w:lang w:val="es-ES_tradnl"/>
              </w:rPr>
            </w:pPr>
            <w:r>
              <w:rPr>
                <w:rFonts w:ascii="Times New Roman" w:hAnsi="Times New Roman"/>
                <w:sz w:val="24"/>
                <w:szCs w:val="24"/>
                <w:lang w:val="es-ES_tradnl"/>
              </w:rPr>
              <w:t>Columna 1</w:t>
            </w:r>
          </w:p>
        </w:tc>
        <w:tc>
          <w:tcPr>
            <w:tcW w:w="2052" w:type="dxa"/>
          </w:tcPr>
          <w:p w14:paraId="500F50ED" w14:textId="556B8381" w:rsidR="00BF5D4E" w:rsidRDefault="00BF5D4E" w:rsidP="00250A01">
            <w:pPr>
              <w:jc w:val="both"/>
              <w:rPr>
                <w:rFonts w:ascii="Times New Roman" w:hAnsi="Times New Roman"/>
                <w:sz w:val="24"/>
                <w:szCs w:val="24"/>
                <w:lang w:val="es-ES_tradnl"/>
              </w:rPr>
            </w:pPr>
            <w:r>
              <w:rPr>
                <w:rFonts w:ascii="Times New Roman" w:hAnsi="Times New Roman"/>
                <w:sz w:val="24"/>
                <w:szCs w:val="24"/>
                <w:lang w:val="es-ES_tradnl"/>
              </w:rPr>
              <w:t>Columna 2</w:t>
            </w:r>
          </w:p>
        </w:tc>
        <w:tc>
          <w:tcPr>
            <w:tcW w:w="2053" w:type="dxa"/>
          </w:tcPr>
          <w:p w14:paraId="76A06757" w14:textId="2424333B" w:rsidR="00BF5D4E" w:rsidRDefault="00BF5D4E" w:rsidP="00250A01">
            <w:pPr>
              <w:jc w:val="both"/>
              <w:rPr>
                <w:rFonts w:ascii="Times New Roman" w:hAnsi="Times New Roman"/>
                <w:sz w:val="24"/>
                <w:szCs w:val="24"/>
                <w:lang w:val="es-ES_tradnl"/>
              </w:rPr>
            </w:pPr>
            <w:r>
              <w:rPr>
                <w:rFonts w:ascii="Times New Roman" w:hAnsi="Times New Roman"/>
                <w:sz w:val="24"/>
                <w:szCs w:val="24"/>
                <w:lang w:val="es-ES_tradnl"/>
              </w:rPr>
              <w:t>Columna 3</w:t>
            </w:r>
          </w:p>
        </w:tc>
        <w:tc>
          <w:tcPr>
            <w:tcW w:w="2053" w:type="dxa"/>
          </w:tcPr>
          <w:p w14:paraId="02A96D3E" w14:textId="5123A92C" w:rsidR="00BF5D4E" w:rsidRDefault="00BF5D4E" w:rsidP="00250A01">
            <w:pPr>
              <w:jc w:val="both"/>
              <w:rPr>
                <w:rFonts w:ascii="Times New Roman" w:hAnsi="Times New Roman"/>
                <w:sz w:val="24"/>
                <w:szCs w:val="24"/>
                <w:lang w:val="es-ES_tradnl"/>
              </w:rPr>
            </w:pPr>
            <w:r>
              <w:rPr>
                <w:rFonts w:ascii="Times New Roman" w:hAnsi="Times New Roman"/>
                <w:sz w:val="24"/>
                <w:szCs w:val="24"/>
                <w:lang w:val="es-ES_tradnl"/>
              </w:rPr>
              <w:t>Columna 4</w:t>
            </w:r>
          </w:p>
        </w:tc>
      </w:tr>
      <w:tr w:rsidR="00BF5D4E" w:rsidRPr="00BF5D4E" w14:paraId="36F384EC" w14:textId="77777777" w:rsidTr="00BF5D4E">
        <w:tc>
          <w:tcPr>
            <w:tcW w:w="2052" w:type="dxa"/>
          </w:tcPr>
          <w:p w14:paraId="37CD0F30" w14:textId="18A0DF2E" w:rsidR="00BF5D4E" w:rsidRPr="00BF5D4E" w:rsidRDefault="00BF5D4E" w:rsidP="00250A01">
            <w:pPr>
              <w:jc w:val="both"/>
              <w:rPr>
                <w:rFonts w:ascii="Times New Roman" w:hAnsi="Times New Roman"/>
                <w:b/>
                <w:sz w:val="24"/>
                <w:szCs w:val="24"/>
                <w:lang w:val="es-ES_tradnl"/>
              </w:rPr>
            </w:pPr>
            <w:r w:rsidRPr="00BF5D4E">
              <w:rPr>
                <w:rFonts w:ascii="Times New Roman" w:hAnsi="Times New Roman"/>
                <w:b/>
                <w:sz w:val="24"/>
                <w:szCs w:val="24"/>
                <w:lang w:val="es-ES_tradnl"/>
              </w:rPr>
              <w:t>Sujeto</w:t>
            </w:r>
          </w:p>
        </w:tc>
        <w:tc>
          <w:tcPr>
            <w:tcW w:w="2052" w:type="dxa"/>
          </w:tcPr>
          <w:p w14:paraId="50CC81F3" w14:textId="6E9EB017" w:rsidR="00BF5D4E" w:rsidRPr="00BF5D4E" w:rsidRDefault="00BF5D4E" w:rsidP="00250A01">
            <w:pPr>
              <w:jc w:val="both"/>
              <w:rPr>
                <w:rFonts w:ascii="Times New Roman" w:hAnsi="Times New Roman"/>
                <w:b/>
                <w:sz w:val="24"/>
                <w:szCs w:val="24"/>
                <w:lang w:val="es-ES_tradnl"/>
              </w:rPr>
            </w:pPr>
            <w:r w:rsidRPr="00BF5D4E">
              <w:rPr>
                <w:rFonts w:ascii="Times New Roman" w:hAnsi="Times New Roman"/>
                <w:b/>
                <w:sz w:val="24"/>
                <w:szCs w:val="24"/>
                <w:lang w:val="es-ES_tradnl"/>
              </w:rPr>
              <w:t>Edad</w:t>
            </w:r>
          </w:p>
        </w:tc>
        <w:tc>
          <w:tcPr>
            <w:tcW w:w="2053" w:type="dxa"/>
          </w:tcPr>
          <w:p w14:paraId="50A21521" w14:textId="58D64E07" w:rsidR="00BF5D4E" w:rsidRPr="00BF5D4E" w:rsidRDefault="00BF5D4E" w:rsidP="00250A01">
            <w:pPr>
              <w:jc w:val="both"/>
              <w:rPr>
                <w:rFonts w:ascii="Times New Roman" w:hAnsi="Times New Roman"/>
                <w:b/>
                <w:sz w:val="24"/>
                <w:szCs w:val="24"/>
                <w:lang w:val="es-ES_tradnl"/>
              </w:rPr>
            </w:pPr>
            <w:r w:rsidRPr="00BF5D4E">
              <w:rPr>
                <w:rFonts w:ascii="Times New Roman" w:hAnsi="Times New Roman"/>
                <w:b/>
                <w:sz w:val="24"/>
                <w:szCs w:val="24"/>
                <w:lang w:val="es-ES_tradnl"/>
              </w:rPr>
              <w:t>Sexo</w:t>
            </w:r>
          </w:p>
        </w:tc>
        <w:tc>
          <w:tcPr>
            <w:tcW w:w="2053" w:type="dxa"/>
          </w:tcPr>
          <w:p w14:paraId="75116242" w14:textId="1EBE0F5D" w:rsidR="00BF5D4E" w:rsidRPr="00BF5D4E" w:rsidRDefault="00BF5D4E" w:rsidP="00250A01">
            <w:pPr>
              <w:jc w:val="both"/>
              <w:rPr>
                <w:rFonts w:ascii="Times New Roman" w:hAnsi="Times New Roman"/>
                <w:b/>
                <w:sz w:val="24"/>
                <w:szCs w:val="24"/>
                <w:lang w:val="es-ES_tradnl"/>
              </w:rPr>
            </w:pPr>
            <w:r w:rsidRPr="00BF5D4E">
              <w:rPr>
                <w:rFonts w:ascii="Times New Roman" w:hAnsi="Times New Roman"/>
                <w:b/>
                <w:sz w:val="24"/>
                <w:szCs w:val="24"/>
                <w:lang w:val="es-ES_tradnl"/>
              </w:rPr>
              <w:t>Vía de nacimiento</w:t>
            </w:r>
          </w:p>
        </w:tc>
      </w:tr>
      <w:tr w:rsidR="00BF5D4E" w14:paraId="7949EA89" w14:textId="77777777" w:rsidTr="00BF5D4E">
        <w:tc>
          <w:tcPr>
            <w:tcW w:w="2052" w:type="dxa"/>
          </w:tcPr>
          <w:p w14:paraId="373F30D2" w14:textId="77777777" w:rsidR="00BF5D4E" w:rsidRDefault="00BF5D4E" w:rsidP="00250A01">
            <w:pPr>
              <w:jc w:val="both"/>
              <w:rPr>
                <w:rFonts w:ascii="Times New Roman" w:hAnsi="Times New Roman"/>
                <w:sz w:val="24"/>
                <w:szCs w:val="24"/>
                <w:lang w:val="es-ES_tradnl"/>
              </w:rPr>
            </w:pPr>
          </w:p>
        </w:tc>
        <w:tc>
          <w:tcPr>
            <w:tcW w:w="2052" w:type="dxa"/>
          </w:tcPr>
          <w:p w14:paraId="0E40AF06" w14:textId="77777777" w:rsidR="00BF5D4E" w:rsidRDefault="00BF5D4E" w:rsidP="00250A01">
            <w:pPr>
              <w:jc w:val="both"/>
              <w:rPr>
                <w:rFonts w:ascii="Times New Roman" w:hAnsi="Times New Roman"/>
                <w:sz w:val="24"/>
                <w:szCs w:val="24"/>
                <w:lang w:val="es-ES_tradnl"/>
              </w:rPr>
            </w:pPr>
          </w:p>
        </w:tc>
        <w:tc>
          <w:tcPr>
            <w:tcW w:w="2053" w:type="dxa"/>
          </w:tcPr>
          <w:p w14:paraId="62873EA3" w14:textId="77777777" w:rsidR="00BF5D4E" w:rsidRDefault="00BF5D4E" w:rsidP="00250A01">
            <w:pPr>
              <w:jc w:val="both"/>
              <w:rPr>
                <w:rFonts w:ascii="Times New Roman" w:hAnsi="Times New Roman"/>
                <w:sz w:val="24"/>
                <w:szCs w:val="24"/>
                <w:lang w:val="es-ES_tradnl"/>
              </w:rPr>
            </w:pPr>
          </w:p>
        </w:tc>
        <w:tc>
          <w:tcPr>
            <w:tcW w:w="2053" w:type="dxa"/>
          </w:tcPr>
          <w:p w14:paraId="797ADBA9" w14:textId="77777777" w:rsidR="00BF5D4E" w:rsidRDefault="00BF5D4E" w:rsidP="00250A01">
            <w:pPr>
              <w:jc w:val="both"/>
              <w:rPr>
                <w:rFonts w:ascii="Times New Roman" w:hAnsi="Times New Roman"/>
                <w:sz w:val="24"/>
                <w:szCs w:val="24"/>
                <w:lang w:val="es-ES_tradnl"/>
              </w:rPr>
            </w:pPr>
          </w:p>
        </w:tc>
      </w:tr>
      <w:tr w:rsidR="0096102A" w14:paraId="49044BB3" w14:textId="77777777" w:rsidTr="00BF5D4E">
        <w:tc>
          <w:tcPr>
            <w:tcW w:w="2052" w:type="dxa"/>
          </w:tcPr>
          <w:p w14:paraId="3E088968" w14:textId="77777777" w:rsidR="0096102A" w:rsidRDefault="0096102A" w:rsidP="00250A01">
            <w:pPr>
              <w:jc w:val="both"/>
              <w:rPr>
                <w:rFonts w:ascii="Times New Roman" w:hAnsi="Times New Roman"/>
                <w:sz w:val="24"/>
                <w:szCs w:val="24"/>
                <w:lang w:val="es-ES_tradnl"/>
              </w:rPr>
            </w:pPr>
          </w:p>
        </w:tc>
        <w:tc>
          <w:tcPr>
            <w:tcW w:w="2052" w:type="dxa"/>
          </w:tcPr>
          <w:p w14:paraId="688C2F13" w14:textId="77777777" w:rsidR="0096102A" w:rsidRDefault="0096102A" w:rsidP="00250A01">
            <w:pPr>
              <w:jc w:val="both"/>
              <w:rPr>
                <w:rFonts w:ascii="Times New Roman" w:hAnsi="Times New Roman"/>
                <w:sz w:val="24"/>
                <w:szCs w:val="24"/>
                <w:lang w:val="es-ES_tradnl"/>
              </w:rPr>
            </w:pPr>
          </w:p>
        </w:tc>
        <w:tc>
          <w:tcPr>
            <w:tcW w:w="2053" w:type="dxa"/>
          </w:tcPr>
          <w:p w14:paraId="64F6D300" w14:textId="77777777" w:rsidR="0096102A" w:rsidRDefault="0096102A" w:rsidP="00250A01">
            <w:pPr>
              <w:jc w:val="both"/>
              <w:rPr>
                <w:rFonts w:ascii="Times New Roman" w:hAnsi="Times New Roman"/>
                <w:sz w:val="24"/>
                <w:szCs w:val="24"/>
                <w:lang w:val="es-ES_tradnl"/>
              </w:rPr>
            </w:pPr>
          </w:p>
        </w:tc>
        <w:tc>
          <w:tcPr>
            <w:tcW w:w="2053" w:type="dxa"/>
          </w:tcPr>
          <w:p w14:paraId="6C09A4CD" w14:textId="77777777" w:rsidR="0096102A" w:rsidRDefault="0096102A" w:rsidP="00250A01">
            <w:pPr>
              <w:jc w:val="both"/>
              <w:rPr>
                <w:rFonts w:ascii="Times New Roman" w:hAnsi="Times New Roman"/>
                <w:sz w:val="24"/>
                <w:szCs w:val="24"/>
                <w:lang w:val="es-ES_tradnl"/>
              </w:rPr>
            </w:pPr>
          </w:p>
        </w:tc>
      </w:tr>
      <w:tr w:rsidR="00BF5D4E" w14:paraId="4A6DF44E" w14:textId="77777777" w:rsidTr="00BF5D4E">
        <w:tc>
          <w:tcPr>
            <w:tcW w:w="2052" w:type="dxa"/>
          </w:tcPr>
          <w:p w14:paraId="23B78B9F" w14:textId="721801B8" w:rsidR="00BF5D4E" w:rsidRDefault="00BF5D4E" w:rsidP="00250A01">
            <w:pPr>
              <w:jc w:val="both"/>
              <w:rPr>
                <w:rFonts w:ascii="Times New Roman" w:hAnsi="Times New Roman"/>
                <w:sz w:val="24"/>
                <w:szCs w:val="24"/>
                <w:lang w:val="es-ES_tradnl"/>
              </w:rPr>
            </w:pPr>
            <w:r>
              <w:rPr>
                <w:rFonts w:ascii="Times New Roman" w:hAnsi="Times New Roman"/>
                <w:sz w:val="24"/>
                <w:szCs w:val="24"/>
                <w:lang w:val="es-ES_tradnl"/>
              </w:rPr>
              <w:t>Columna 5</w:t>
            </w:r>
          </w:p>
        </w:tc>
        <w:tc>
          <w:tcPr>
            <w:tcW w:w="2052" w:type="dxa"/>
          </w:tcPr>
          <w:p w14:paraId="5374245C" w14:textId="0BC94762" w:rsidR="00BF5D4E" w:rsidRDefault="00BF5D4E" w:rsidP="00250A01">
            <w:pPr>
              <w:jc w:val="both"/>
              <w:rPr>
                <w:rFonts w:ascii="Times New Roman" w:hAnsi="Times New Roman"/>
                <w:sz w:val="24"/>
                <w:szCs w:val="24"/>
                <w:lang w:val="es-ES_tradnl"/>
              </w:rPr>
            </w:pPr>
            <w:r>
              <w:rPr>
                <w:rFonts w:ascii="Times New Roman" w:hAnsi="Times New Roman"/>
                <w:sz w:val="24"/>
                <w:szCs w:val="24"/>
                <w:lang w:val="es-ES_tradnl"/>
              </w:rPr>
              <w:t>Columna 6</w:t>
            </w:r>
          </w:p>
        </w:tc>
        <w:tc>
          <w:tcPr>
            <w:tcW w:w="2053" w:type="dxa"/>
          </w:tcPr>
          <w:p w14:paraId="29A3AFD8" w14:textId="5B840045" w:rsidR="00BF5D4E" w:rsidRDefault="00BF5D4E" w:rsidP="00250A01">
            <w:pPr>
              <w:jc w:val="both"/>
              <w:rPr>
                <w:rFonts w:ascii="Times New Roman" w:hAnsi="Times New Roman"/>
                <w:sz w:val="24"/>
                <w:szCs w:val="24"/>
                <w:lang w:val="es-ES_tradnl"/>
              </w:rPr>
            </w:pPr>
            <w:r>
              <w:rPr>
                <w:rFonts w:ascii="Times New Roman" w:hAnsi="Times New Roman"/>
                <w:sz w:val="24"/>
                <w:szCs w:val="24"/>
                <w:lang w:val="es-ES_tradnl"/>
              </w:rPr>
              <w:t>Columna 7</w:t>
            </w:r>
          </w:p>
        </w:tc>
        <w:tc>
          <w:tcPr>
            <w:tcW w:w="2053" w:type="dxa"/>
          </w:tcPr>
          <w:p w14:paraId="079DC3D2" w14:textId="319F6E9E" w:rsidR="00BF5D4E" w:rsidRDefault="00BF5D4E" w:rsidP="00250A01">
            <w:pPr>
              <w:jc w:val="both"/>
              <w:rPr>
                <w:rFonts w:ascii="Times New Roman" w:hAnsi="Times New Roman"/>
                <w:sz w:val="24"/>
                <w:szCs w:val="24"/>
                <w:lang w:val="es-ES_tradnl"/>
              </w:rPr>
            </w:pPr>
            <w:r>
              <w:rPr>
                <w:rFonts w:ascii="Times New Roman" w:hAnsi="Times New Roman"/>
                <w:sz w:val="24"/>
                <w:szCs w:val="24"/>
                <w:lang w:val="es-ES_tradnl"/>
              </w:rPr>
              <w:t>Columna 8</w:t>
            </w:r>
          </w:p>
        </w:tc>
      </w:tr>
      <w:tr w:rsidR="00BF5D4E" w:rsidRPr="00BF5D4E" w14:paraId="1F5C0384" w14:textId="77777777" w:rsidTr="00BF5D4E">
        <w:tc>
          <w:tcPr>
            <w:tcW w:w="2052" w:type="dxa"/>
          </w:tcPr>
          <w:p w14:paraId="774223D5" w14:textId="0ED2680A" w:rsidR="00BF5D4E" w:rsidRPr="00BF5D4E" w:rsidRDefault="00BF5D4E" w:rsidP="00250A01">
            <w:pPr>
              <w:jc w:val="both"/>
              <w:rPr>
                <w:rFonts w:ascii="Times New Roman" w:hAnsi="Times New Roman"/>
                <w:b/>
                <w:sz w:val="24"/>
                <w:szCs w:val="24"/>
                <w:lang w:val="es-ES_tradnl"/>
              </w:rPr>
            </w:pPr>
            <w:r w:rsidRPr="00BF5D4E">
              <w:rPr>
                <w:rFonts w:ascii="Times New Roman" w:hAnsi="Times New Roman"/>
                <w:b/>
                <w:sz w:val="24"/>
                <w:szCs w:val="24"/>
                <w:lang w:val="es-ES_tradnl"/>
              </w:rPr>
              <w:t>Tipo de lactancia</w:t>
            </w:r>
          </w:p>
        </w:tc>
        <w:tc>
          <w:tcPr>
            <w:tcW w:w="2052" w:type="dxa"/>
          </w:tcPr>
          <w:p w14:paraId="3F6597DE" w14:textId="38EDFD5B" w:rsidR="00BF5D4E" w:rsidRPr="00BF5D4E" w:rsidRDefault="00BF5D4E" w:rsidP="00250A01">
            <w:pPr>
              <w:jc w:val="both"/>
              <w:rPr>
                <w:rFonts w:ascii="Times New Roman" w:hAnsi="Times New Roman"/>
                <w:b/>
                <w:sz w:val="24"/>
                <w:szCs w:val="24"/>
                <w:lang w:val="es-ES_tradnl"/>
              </w:rPr>
            </w:pPr>
            <w:r w:rsidRPr="00BF5D4E">
              <w:rPr>
                <w:rFonts w:ascii="Times New Roman" w:hAnsi="Times New Roman"/>
                <w:b/>
                <w:sz w:val="24"/>
                <w:szCs w:val="24"/>
                <w:lang w:val="es-ES_tradnl"/>
              </w:rPr>
              <w:t>Tiempo de lactancia</w:t>
            </w:r>
          </w:p>
        </w:tc>
        <w:tc>
          <w:tcPr>
            <w:tcW w:w="2053" w:type="dxa"/>
          </w:tcPr>
          <w:p w14:paraId="377FF24C" w14:textId="0D36CA95" w:rsidR="00BF5D4E" w:rsidRPr="00BF5D4E" w:rsidRDefault="00BF5D4E" w:rsidP="00250A01">
            <w:pPr>
              <w:jc w:val="both"/>
              <w:rPr>
                <w:rFonts w:ascii="Times New Roman" w:hAnsi="Times New Roman"/>
                <w:b/>
                <w:sz w:val="24"/>
                <w:szCs w:val="24"/>
                <w:lang w:val="es-ES_tradnl"/>
              </w:rPr>
            </w:pPr>
            <w:r w:rsidRPr="00BF5D4E">
              <w:rPr>
                <w:rFonts w:ascii="Times New Roman" w:hAnsi="Times New Roman"/>
                <w:b/>
                <w:sz w:val="24"/>
                <w:szCs w:val="24"/>
                <w:lang w:val="es-ES_tradnl"/>
              </w:rPr>
              <w:t>Diagnóstico de enfermedad autoinmune</w:t>
            </w:r>
          </w:p>
        </w:tc>
        <w:tc>
          <w:tcPr>
            <w:tcW w:w="2053" w:type="dxa"/>
          </w:tcPr>
          <w:p w14:paraId="427F0E7F" w14:textId="6517112A" w:rsidR="00BF5D4E" w:rsidRPr="00BF5D4E" w:rsidRDefault="00BF5D4E" w:rsidP="00250A01">
            <w:pPr>
              <w:jc w:val="both"/>
              <w:rPr>
                <w:rFonts w:ascii="Times New Roman" w:hAnsi="Times New Roman"/>
                <w:b/>
                <w:sz w:val="24"/>
                <w:szCs w:val="24"/>
                <w:lang w:val="es-ES_tradnl"/>
              </w:rPr>
            </w:pPr>
            <w:r w:rsidRPr="00BF5D4E">
              <w:rPr>
                <w:rFonts w:ascii="Times New Roman" w:hAnsi="Times New Roman"/>
                <w:b/>
                <w:sz w:val="24"/>
                <w:szCs w:val="24"/>
                <w:lang w:val="es-ES_tradnl"/>
              </w:rPr>
              <w:t>Tipo de enfermedad autoinmune</w:t>
            </w:r>
          </w:p>
        </w:tc>
      </w:tr>
      <w:tr w:rsidR="00BF5D4E" w14:paraId="274079EB" w14:textId="77777777" w:rsidTr="00BF5D4E">
        <w:tc>
          <w:tcPr>
            <w:tcW w:w="2052" w:type="dxa"/>
          </w:tcPr>
          <w:p w14:paraId="4BC9AE65" w14:textId="77777777" w:rsidR="00BF5D4E" w:rsidRDefault="00BF5D4E" w:rsidP="00250A01">
            <w:pPr>
              <w:jc w:val="both"/>
              <w:rPr>
                <w:rFonts w:ascii="Times New Roman" w:hAnsi="Times New Roman"/>
                <w:sz w:val="24"/>
                <w:szCs w:val="24"/>
                <w:lang w:val="es-ES_tradnl"/>
              </w:rPr>
            </w:pPr>
          </w:p>
        </w:tc>
        <w:tc>
          <w:tcPr>
            <w:tcW w:w="2052" w:type="dxa"/>
          </w:tcPr>
          <w:p w14:paraId="13343EF9" w14:textId="77777777" w:rsidR="00BF5D4E" w:rsidRDefault="00BF5D4E" w:rsidP="00250A01">
            <w:pPr>
              <w:jc w:val="both"/>
              <w:rPr>
                <w:rFonts w:ascii="Times New Roman" w:hAnsi="Times New Roman"/>
                <w:sz w:val="24"/>
                <w:szCs w:val="24"/>
                <w:lang w:val="es-ES_tradnl"/>
              </w:rPr>
            </w:pPr>
          </w:p>
        </w:tc>
        <w:tc>
          <w:tcPr>
            <w:tcW w:w="2053" w:type="dxa"/>
          </w:tcPr>
          <w:p w14:paraId="5660879C" w14:textId="77777777" w:rsidR="00BF5D4E" w:rsidRDefault="00BF5D4E" w:rsidP="00250A01">
            <w:pPr>
              <w:jc w:val="both"/>
              <w:rPr>
                <w:rFonts w:ascii="Times New Roman" w:hAnsi="Times New Roman"/>
                <w:sz w:val="24"/>
                <w:szCs w:val="24"/>
                <w:lang w:val="es-ES_tradnl"/>
              </w:rPr>
            </w:pPr>
          </w:p>
        </w:tc>
        <w:tc>
          <w:tcPr>
            <w:tcW w:w="2053" w:type="dxa"/>
          </w:tcPr>
          <w:p w14:paraId="503F4B81" w14:textId="77777777" w:rsidR="00BF5D4E" w:rsidRDefault="00BF5D4E" w:rsidP="00250A01">
            <w:pPr>
              <w:jc w:val="both"/>
              <w:rPr>
                <w:rFonts w:ascii="Times New Roman" w:hAnsi="Times New Roman"/>
                <w:sz w:val="24"/>
                <w:szCs w:val="24"/>
                <w:lang w:val="es-ES_tradnl"/>
              </w:rPr>
            </w:pPr>
          </w:p>
        </w:tc>
      </w:tr>
    </w:tbl>
    <w:p w14:paraId="731FCCEC" w14:textId="77777777" w:rsidR="00BF5D4E" w:rsidRDefault="00BF5D4E" w:rsidP="00250A01">
      <w:pPr>
        <w:spacing w:after="0" w:line="240" w:lineRule="auto"/>
        <w:jc w:val="both"/>
        <w:rPr>
          <w:rFonts w:ascii="Times New Roman" w:hAnsi="Times New Roman" w:cs="Times New Roman"/>
          <w:sz w:val="24"/>
          <w:szCs w:val="24"/>
          <w:lang w:val="es-ES_tradnl"/>
        </w:rPr>
      </w:pPr>
    </w:p>
    <w:p w14:paraId="39F2E21E" w14:textId="77777777" w:rsidR="008D1D84" w:rsidRPr="00250A01" w:rsidRDefault="008D1D84" w:rsidP="00250A01">
      <w:pPr>
        <w:spacing w:after="0" w:line="240" w:lineRule="auto"/>
        <w:jc w:val="both"/>
        <w:rPr>
          <w:rFonts w:ascii="Times New Roman" w:eastAsia="Times New Roman" w:hAnsi="Times New Roman" w:cs="Times New Roman"/>
          <w:b/>
          <w:bCs/>
          <w:sz w:val="24"/>
          <w:szCs w:val="24"/>
          <w:lang w:val="es-ES_tradnl" w:eastAsia="es-ES"/>
        </w:rPr>
      </w:pPr>
      <w:r w:rsidRPr="00250A01">
        <w:rPr>
          <w:rFonts w:ascii="Times New Roman" w:hAnsi="Times New Roman" w:cs="Times New Roman"/>
          <w:sz w:val="24"/>
          <w:szCs w:val="24"/>
          <w:lang w:val="es-ES_tradnl"/>
        </w:rPr>
        <w:br w:type="page"/>
      </w:r>
    </w:p>
    <w:p w14:paraId="1E6D082B" w14:textId="67E7DC4A" w:rsidR="008D1D84" w:rsidRPr="00250A01" w:rsidRDefault="0030562A" w:rsidP="0030562A">
      <w:pPr>
        <w:pStyle w:val="Ttulo2"/>
        <w:spacing w:line="240" w:lineRule="auto"/>
        <w:jc w:val="both"/>
        <w:rPr>
          <w:lang w:val="es-ES_tradnl"/>
        </w:rPr>
      </w:pPr>
      <w:bookmarkStart w:id="124" w:name="_Toc53322715"/>
      <w:bookmarkStart w:id="125" w:name="_Toc535161635"/>
      <w:bookmarkEnd w:id="123"/>
      <w:commentRangeStart w:id="126"/>
      <w:r>
        <w:rPr>
          <w:lang w:val="es-ES_tradnl"/>
        </w:rPr>
        <w:lastRenderedPageBreak/>
        <w:t>Anexo D</w:t>
      </w:r>
      <w:r w:rsidR="008D1D84" w:rsidRPr="00250A01">
        <w:rPr>
          <w:lang w:val="es-ES_tradnl"/>
        </w:rPr>
        <w:t>. Cronograma de actividades</w:t>
      </w:r>
      <w:bookmarkEnd w:id="124"/>
      <w:r w:rsidR="008D1D84" w:rsidRPr="00250A01">
        <w:rPr>
          <w:lang w:val="es-ES_tradnl"/>
        </w:rPr>
        <w:t xml:space="preserve"> </w:t>
      </w:r>
      <w:bookmarkEnd w:id="125"/>
      <w:commentRangeEnd w:id="126"/>
      <w:r w:rsidR="00C24068">
        <w:rPr>
          <w:rStyle w:val="Refdecomentario"/>
          <w:rFonts w:asciiTheme="minorHAnsi" w:eastAsiaTheme="minorHAnsi" w:hAnsiTheme="minorHAnsi" w:cstheme="minorBidi"/>
          <w:b w:val="0"/>
          <w:bCs w:val="0"/>
          <w:lang w:eastAsia="en-US"/>
        </w:rPr>
        <w:commentReference w:id="126"/>
      </w:r>
    </w:p>
    <w:p w14:paraId="57DF2A65" w14:textId="0C0B0897" w:rsidR="008D1D84" w:rsidRPr="00250A01" w:rsidRDefault="008D1D84" w:rsidP="00250A01">
      <w:pPr>
        <w:spacing w:after="0" w:line="240" w:lineRule="auto"/>
        <w:jc w:val="both"/>
        <w:rPr>
          <w:rFonts w:ascii="Times New Roman" w:eastAsia="Times New Roman" w:hAnsi="Times New Roman" w:cs="Times New Roman"/>
          <w:b/>
          <w:bCs/>
          <w:sz w:val="24"/>
          <w:szCs w:val="24"/>
          <w:lang w:val="es-ES_tradnl" w:eastAsia="es-ES"/>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04"/>
        <w:gridCol w:w="500"/>
        <w:gridCol w:w="500"/>
        <w:gridCol w:w="500"/>
        <w:gridCol w:w="500"/>
      </w:tblGrid>
      <w:tr w:rsidR="00ED7C02" w:rsidRPr="00250A01" w14:paraId="5A3AAF1D" w14:textId="77777777" w:rsidTr="0096102A">
        <w:trPr>
          <w:cantSplit/>
          <w:trHeight w:val="1705"/>
        </w:trPr>
        <w:tc>
          <w:tcPr>
            <w:tcW w:w="3287" w:type="pct"/>
            <w:shd w:val="clear" w:color="auto" w:fill="auto"/>
            <w:noWrap/>
            <w:vAlign w:val="center"/>
            <w:hideMark/>
          </w:tcPr>
          <w:p w14:paraId="276A3730" w14:textId="77777777" w:rsidR="00ED7C02" w:rsidRPr="00250A01" w:rsidRDefault="00ED7C02" w:rsidP="00250A01">
            <w:pPr>
              <w:spacing w:after="0" w:line="240" w:lineRule="auto"/>
              <w:jc w:val="both"/>
              <w:rPr>
                <w:rFonts w:ascii="Times New Roman" w:eastAsia="Times New Roman" w:hAnsi="Times New Roman" w:cs="Times New Roman"/>
                <w:b/>
                <w:bCs/>
                <w:sz w:val="24"/>
                <w:szCs w:val="24"/>
                <w:lang w:val="es-ES_tradnl" w:eastAsia="es-ES"/>
              </w:rPr>
            </w:pPr>
            <w:r w:rsidRPr="00250A01">
              <w:rPr>
                <w:rFonts w:ascii="Times New Roman" w:eastAsia="Times New Roman" w:hAnsi="Times New Roman" w:cs="Times New Roman"/>
                <w:b/>
                <w:bCs/>
                <w:sz w:val="24"/>
                <w:szCs w:val="24"/>
                <w:lang w:val="es-ES_tradnl" w:eastAsia="es-ES"/>
              </w:rPr>
              <w:t>Actividades</w:t>
            </w:r>
          </w:p>
        </w:tc>
        <w:tc>
          <w:tcPr>
            <w:tcW w:w="575" w:type="pct"/>
            <w:shd w:val="clear" w:color="auto" w:fill="auto"/>
            <w:noWrap/>
            <w:textDirection w:val="btLr"/>
            <w:vAlign w:val="center"/>
          </w:tcPr>
          <w:p w14:paraId="50ED845F" w14:textId="1173E90C" w:rsidR="00ED7C02" w:rsidRPr="00250A01" w:rsidRDefault="00ED7C02" w:rsidP="0096102A">
            <w:pPr>
              <w:spacing w:after="0" w:line="240" w:lineRule="auto"/>
              <w:ind w:left="113" w:right="113"/>
              <w:jc w:val="center"/>
              <w:rPr>
                <w:rFonts w:ascii="Times New Roman" w:eastAsia="Times New Roman" w:hAnsi="Times New Roman" w:cs="Times New Roman"/>
                <w:b/>
                <w:bCs/>
                <w:sz w:val="24"/>
                <w:szCs w:val="24"/>
                <w:lang w:val="es-ES_tradnl" w:eastAsia="es-ES"/>
              </w:rPr>
            </w:pPr>
            <w:r>
              <w:rPr>
                <w:rFonts w:ascii="Times New Roman" w:eastAsia="Times New Roman" w:hAnsi="Times New Roman" w:cs="Times New Roman"/>
                <w:b/>
                <w:bCs/>
                <w:sz w:val="24"/>
                <w:szCs w:val="24"/>
                <w:lang w:val="es-ES_tradnl" w:eastAsia="es-ES"/>
              </w:rPr>
              <w:t>Set 2020</w:t>
            </w:r>
          </w:p>
        </w:tc>
        <w:tc>
          <w:tcPr>
            <w:tcW w:w="379" w:type="pct"/>
            <w:shd w:val="clear" w:color="auto" w:fill="auto"/>
            <w:textDirection w:val="btLr"/>
            <w:vAlign w:val="center"/>
          </w:tcPr>
          <w:p w14:paraId="58A7A191" w14:textId="26C02F41" w:rsidR="00ED7C02" w:rsidRPr="00250A01" w:rsidRDefault="00ED7C02" w:rsidP="0096102A">
            <w:pPr>
              <w:spacing w:after="0" w:line="240" w:lineRule="auto"/>
              <w:ind w:left="113" w:right="113"/>
              <w:jc w:val="center"/>
              <w:rPr>
                <w:rFonts w:ascii="Times New Roman" w:eastAsia="Times New Roman" w:hAnsi="Times New Roman" w:cs="Times New Roman"/>
                <w:b/>
                <w:sz w:val="24"/>
                <w:szCs w:val="24"/>
                <w:lang w:val="es-ES_tradnl" w:eastAsia="es-ES"/>
              </w:rPr>
            </w:pPr>
            <w:r>
              <w:rPr>
                <w:rFonts w:ascii="Times New Roman" w:eastAsia="Times New Roman" w:hAnsi="Times New Roman" w:cs="Times New Roman"/>
                <w:b/>
                <w:sz w:val="24"/>
                <w:szCs w:val="24"/>
                <w:lang w:val="es-ES_tradnl" w:eastAsia="es-ES"/>
              </w:rPr>
              <w:t>Oct 2020</w:t>
            </w:r>
          </w:p>
        </w:tc>
        <w:tc>
          <w:tcPr>
            <w:tcW w:w="379" w:type="pct"/>
            <w:shd w:val="clear" w:color="auto" w:fill="auto"/>
            <w:textDirection w:val="btLr"/>
            <w:vAlign w:val="center"/>
          </w:tcPr>
          <w:p w14:paraId="16B81465" w14:textId="11BEC8B4" w:rsidR="00ED7C02" w:rsidRPr="00250A01" w:rsidRDefault="00ED7C02" w:rsidP="0096102A">
            <w:pPr>
              <w:spacing w:after="0" w:line="240" w:lineRule="auto"/>
              <w:ind w:left="113" w:right="113"/>
              <w:jc w:val="center"/>
              <w:rPr>
                <w:rFonts w:ascii="Times New Roman" w:eastAsia="Times New Roman" w:hAnsi="Times New Roman" w:cs="Times New Roman"/>
                <w:b/>
                <w:bCs/>
                <w:sz w:val="24"/>
                <w:szCs w:val="24"/>
                <w:lang w:val="es-ES_tradnl" w:eastAsia="es-ES"/>
              </w:rPr>
            </w:pPr>
            <w:r>
              <w:rPr>
                <w:rFonts w:ascii="Times New Roman" w:eastAsia="Times New Roman" w:hAnsi="Times New Roman" w:cs="Times New Roman"/>
                <w:b/>
                <w:bCs/>
                <w:sz w:val="24"/>
                <w:szCs w:val="24"/>
                <w:lang w:val="es-ES_tradnl" w:eastAsia="es-ES"/>
              </w:rPr>
              <w:t>Nov 2020</w:t>
            </w:r>
          </w:p>
        </w:tc>
        <w:tc>
          <w:tcPr>
            <w:tcW w:w="379" w:type="pct"/>
            <w:shd w:val="clear" w:color="auto" w:fill="auto"/>
            <w:textDirection w:val="btLr"/>
            <w:vAlign w:val="center"/>
          </w:tcPr>
          <w:p w14:paraId="3E56DFC5" w14:textId="5F266127" w:rsidR="00ED7C02" w:rsidRPr="00250A01" w:rsidRDefault="00ED7C02" w:rsidP="0096102A">
            <w:pPr>
              <w:spacing w:after="0" w:line="240" w:lineRule="auto"/>
              <w:ind w:left="113" w:right="113"/>
              <w:jc w:val="center"/>
              <w:rPr>
                <w:rFonts w:ascii="Times New Roman" w:eastAsia="Times New Roman" w:hAnsi="Times New Roman" w:cs="Times New Roman"/>
                <w:b/>
                <w:bCs/>
                <w:sz w:val="24"/>
                <w:szCs w:val="24"/>
                <w:lang w:val="es-ES_tradnl" w:eastAsia="es-ES"/>
              </w:rPr>
            </w:pPr>
            <w:r>
              <w:rPr>
                <w:rFonts w:ascii="Times New Roman" w:eastAsia="Times New Roman" w:hAnsi="Times New Roman" w:cs="Times New Roman"/>
                <w:b/>
                <w:bCs/>
                <w:sz w:val="24"/>
                <w:szCs w:val="24"/>
                <w:lang w:val="es-ES_tradnl" w:eastAsia="es-ES"/>
              </w:rPr>
              <w:t>Dic 2020</w:t>
            </w:r>
          </w:p>
        </w:tc>
      </w:tr>
      <w:tr w:rsidR="00ED7C02" w:rsidRPr="00250A01" w14:paraId="2AC58A0D" w14:textId="77777777" w:rsidTr="0096102A">
        <w:trPr>
          <w:trHeight w:val="246"/>
        </w:trPr>
        <w:tc>
          <w:tcPr>
            <w:tcW w:w="3287" w:type="pct"/>
            <w:shd w:val="clear" w:color="auto" w:fill="auto"/>
            <w:noWrap/>
            <w:vAlign w:val="center"/>
            <w:hideMark/>
          </w:tcPr>
          <w:p w14:paraId="185CDF74"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Revisión bibliográfica.</w:t>
            </w:r>
          </w:p>
        </w:tc>
        <w:tc>
          <w:tcPr>
            <w:tcW w:w="575" w:type="pct"/>
            <w:shd w:val="clear" w:color="auto" w:fill="auto"/>
            <w:noWrap/>
            <w:vAlign w:val="center"/>
            <w:hideMark/>
          </w:tcPr>
          <w:p w14:paraId="3DF5188B"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tcPr>
          <w:p w14:paraId="7EBB5732" w14:textId="0F506D02"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tcPr>
          <w:p w14:paraId="740D1D09" w14:textId="7426CB41"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tcPr>
          <w:p w14:paraId="361FD67C" w14:textId="32CF931A"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71C6DE5E" w14:textId="77777777" w:rsidTr="0096102A">
        <w:trPr>
          <w:trHeight w:val="246"/>
        </w:trPr>
        <w:tc>
          <w:tcPr>
            <w:tcW w:w="3287" w:type="pct"/>
            <w:shd w:val="clear" w:color="auto" w:fill="auto"/>
            <w:noWrap/>
            <w:vAlign w:val="center"/>
            <w:hideMark/>
          </w:tcPr>
          <w:p w14:paraId="774DD515"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Escritura del protocolo preliminar de investigación.</w:t>
            </w:r>
          </w:p>
        </w:tc>
        <w:tc>
          <w:tcPr>
            <w:tcW w:w="575" w:type="pct"/>
            <w:shd w:val="clear" w:color="auto" w:fill="auto"/>
            <w:noWrap/>
            <w:vAlign w:val="center"/>
            <w:hideMark/>
          </w:tcPr>
          <w:p w14:paraId="7FF487F4"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hideMark/>
          </w:tcPr>
          <w:p w14:paraId="63108942"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0C6E9F4B"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0AE1AC75"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614CD923" w14:textId="77777777" w:rsidTr="0096102A">
        <w:trPr>
          <w:trHeight w:val="246"/>
        </w:trPr>
        <w:tc>
          <w:tcPr>
            <w:tcW w:w="3287" w:type="pct"/>
            <w:shd w:val="clear" w:color="auto" w:fill="auto"/>
            <w:noWrap/>
            <w:vAlign w:val="center"/>
          </w:tcPr>
          <w:p w14:paraId="754DBD8C" w14:textId="1912930B" w:rsidR="00ED7C02" w:rsidRPr="00250A01" w:rsidRDefault="00ED7C02" w:rsidP="00ED7C02">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 xml:space="preserve">Entrega de </w:t>
            </w:r>
            <w:r>
              <w:rPr>
                <w:rFonts w:ascii="Times New Roman" w:eastAsia="Times New Roman" w:hAnsi="Times New Roman" w:cs="Times New Roman"/>
                <w:sz w:val="24"/>
                <w:szCs w:val="24"/>
                <w:lang w:val="es-ES_tradnl" w:eastAsia="es-ES"/>
              </w:rPr>
              <w:t>anteproyecto</w:t>
            </w:r>
            <w:r w:rsidRPr="00250A01">
              <w:rPr>
                <w:rFonts w:ascii="Times New Roman" w:eastAsia="Times New Roman" w:hAnsi="Times New Roman" w:cs="Times New Roman"/>
                <w:sz w:val="24"/>
                <w:szCs w:val="24"/>
                <w:lang w:val="es-ES_tradnl" w:eastAsia="es-ES"/>
              </w:rPr>
              <w:t xml:space="preserve"> para evaluación.</w:t>
            </w:r>
          </w:p>
        </w:tc>
        <w:tc>
          <w:tcPr>
            <w:tcW w:w="575" w:type="pct"/>
            <w:shd w:val="clear" w:color="auto" w:fill="auto"/>
            <w:noWrap/>
            <w:vAlign w:val="center"/>
          </w:tcPr>
          <w:p w14:paraId="426D9860"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tcPr>
          <w:p w14:paraId="017B5FBD" w14:textId="02A285E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tcPr>
          <w:p w14:paraId="7514865C"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tcPr>
          <w:p w14:paraId="2F737A2D"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041394BA" w14:textId="77777777" w:rsidTr="0096102A">
        <w:trPr>
          <w:trHeight w:val="246"/>
        </w:trPr>
        <w:tc>
          <w:tcPr>
            <w:tcW w:w="3287" w:type="pct"/>
            <w:shd w:val="clear" w:color="auto" w:fill="auto"/>
            <w:noWrap/>
            <w:vAlign w:val="center"/>
            <w:hideMark/>
          </w:tcPr>
          <w:p w14:paraId="5C330C93" w14:textId="2750C978" w:rsidR="00ED7C02" w:rsidRPr="00250A01" w:rsidRDefault="00ED7C02" w:rsidP="00ED7C02">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 xml:space="preserve">Ajustes del </w:t>
            </w:r>
            <w:r>
              <w:rPr>
                <w:rFonts w:ascii="Times New Roman" w:eastAsia="Times New Roman" w:hAnsi="Times New Roman" w:cs="Times New Roman"/>
                <w:sz w:val="24"/>
                <w:szCs w:val="24"/>
                <w:lang w:val="es-ES_tradnl" w:eastAsia="es-ES"/>
              </w:rPr>
              <w:t>anteproyecto</w:t>
            </w:r>
            <w:r w:rsidRPr="00250A01">
              <w:rPr>
                <w:rFonts w:ascii="Times New Roman" w:eastAsia="Times New Roman" w:hAnsi="Times New Roman" w:cs="Times New Roman"/>
                <w:sz w:val="24"/>
                <w:szCs w:val="24"/>
                <w:lang w:val="es-ES_tradnl" w:eastAsia="es-ES"/>
              </w:rPr>
              <w:t>.</w:t>
            </w:r>
          </w:p>
        </w:tc>
        <w:tc>
          <w:tcPr>
            <w:tcW w:w="575" w:type="pct"/>
            <w:shd w:val="clear" w:color="auto" w:fill="auto"/>
            <w:noWrap/>
            <w:vAlign w:val="center"/>
            <w:hideMark/>
          </w:tcPr>
          <w:p w14:paraId="2D763CB8"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2C04261A"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hideMark/>
          </w:tcPr>
          <w:p w14:paraId="36368352"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6458AC64"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62385D0B" w14:textId="77777777" w:rsidTr="0096102A">
        <w:trPr>
          <w:trHeight w:val="246"/>
        </w:trPr>
        <w:tc>
          <w:tcPr>
            <w:tcW w:w="3287" w:type="pct"/>
            <w:shd w:val="clear" w:color="auto" w:fill="auto"/>
            <w:noWrap/>
            <w:vAlign w:val="center"/>
          </w:tcPr>
          <w:p w14:paraId="7E3D54CB"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Redacción del marco teórico.</w:t>
            </w:r>
          </w:p>
        </w:tc>
        <w:tc>
          <w:tcPr>
            <w:tcW w:w="575" w:type="pct"/>
            <w:shd w:val="clear" w:color="auto" w:fill="auto"/>
            <w:noWrap/>
            <w:vAlign w:val="center"/>
          </w:tcPr>
          <w:p w14:paraId="11EAFCEA"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tcPr>
          <w:p w14:paraId="7EF55893"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tcPr>
          <w:p w14:paraId="2553E8C1"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tcPr>
          <w:p w14:paraId="1F14F694" w14:textId="5A03CCEF"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7806F96C" w14:textId="77777777" w:rsidTr="0096102A">
        <w:trPr>
          <w:trHeight w:val="246"/>
        </w:trPr>
        <w:tc>
          <w:tcPr>
            <w:tcW w:w="3287" w:type="pct"/>
            <w:shd w:val="clear" w:color="auto" w:fill="auto"/>
            <w:noWrap/>
            <w:vAlign w:val="center"/>
            <w:hideMark/>
          </w:tcPr>
          <w:p w14:paraId="4582D38E" w14:textId="0527EDF3"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 xml:space="preserve">Recolección </w:t>
            </w:r>
            <w:r w:rsidR="0096102A">
              <w:rPr>
                <w:rFonts w:ascii="Times New Roman" w:eastAsia="Times New Roman" w:hAnsi="Times New Roman" w:cs="Times New Roman"/>
                <w:sz w:val="24"/>
                <w:szCs w:val="24"/>
                <w:lang w:val="es-ES_tradnl" w:eastAsia="es-ES"/>
              </w:rPr>
              <w:t xml:space="preserve">y digitación </w:t>
            </w:r>
            <w:r w:rsidRPr="00250A01">
              <w:rPr>
                <w:rFonts w:ascii="Times New Roman" w:eastAsia="Times New Roman" w:hAnsi="Times New Roman" w:cs="Times New Roman"/>
                <w:sz w:val="24"/>
                <w:szCs w:val="24"/>
                <w:lang w:val="es-ES_tradnl" w:eastAsia="es-ES"/>
              </w:rPr>
              <w:t>de datos.</w:t>
            </w:r>
          </w:p>
        </w:tc>
        <w:tc>
          <w:tcPr>
            <w:tcW w:w="575" w:type="pct"/>
            <w:shd w:val="clear" w:color="auto" w:fill="auto"/>
            <w:noWrap/>
            <w:vAlign w:val="center"/>
            <w:hideMark/>
          </w:tcPr>
          <w:p w14:paraId="46FAD0BF"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1F26F7EB" w14:textId="5FD61A7B"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hideMark/>
          </w:tcPr>
          <w:p w14:paraId="3501C59E" w14:textId="33C2DB6B"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tcPr>
          <w:p w14:paraId="200710AC" w14:textId="1C71EDA9"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6CDAABF9" w14:textId="77777777" w:rsidTr="0096102A">
        <w:trPr>
          <w:trHeight w:val="246"/>
        </w:trPr>
        <w:tc>
          <w:tcPr>
            <w:tcW w:w="3287" w:type="pct"/>
            <w:shd w:val="clear" w:color="auto" w:fill="auto"/>
            <w:noWrap/>
            <w:vAlign w:val="center"/>
            <w:hideMark/>
          </w:tcPr>
          <w:p w14:paraId="71274A1F"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Redacción y estructuración de resultados.</w:t>
            </w:r>
          </w:p>
        </w:tc>
        <w:tc>
          <w:tcPr>
            <w:tcW w:w="575" w:type="pct"/>
            <w:shd w:val="clear" w:color="auto" w:fill="auto"/>
            <w:noWrap/>
            <w:vAlign w:val="center"/>
            <w:hideMark/>
          </w:tcPr>
          <w:p w14:paraId="0B5368D2"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19E906F3"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1BBC56C5" w14:textId="51CAE148"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hideMark/>
          </w:tcPr>
          <w:p w14:paraId="235989C7"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7BE8738B" w14:textId="77777777" w:rsidTr="0096102A">
        <w:trPr>
          <w:trHeight w:val="246"/>
        </w:trPr>
        <w:tc>
          <w:tcPr>
            <w:tcW w:w="3287" w:type="pct"/>
            <w:shd w:val="clear" w:color="auto" w:fill="auto"/>
            <w:noWrap/>
            <w:vAlign w:val="center"/>
            <w:hideMark/>
          </w:tcPr>
          <w:p w14:paraId="1C045AC2"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Redacción de la discusión.</w:t>
            </w:r>
          </w:p>
        </w:tc>
        <w:tc>
          <w:tcPr>
            <w:tcW w:w="575" w:type="pct"/>
            <w:shd w:val="clear" w:color="auto" w:fill="auto"/>
            <w:noWrap/>
            <w:vAlign w:val="center"/>
            <w:hideMark/>
          </w:tcPr>
          <w:p w14:paraId="6E1A7C25"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09199613"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359F097B" w14:textId="36A7C262"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hideMark/>
          </w:tcPr>
          <w:p w14:paraId="313B7E77"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427E29FB" w14:textId="77777777" w:rsidTr="0096102A">
        <w:trPr>
          <w:trHeight w:val="246"/>
        </w:trPr>
        <w:tc>
          <w:tcPr>
            <w:tcW w:w="3287" w:type="pct"/>
            <w:shd w:val="clear" w:color="auto" w:fill="auto"/>
            <w:noWrap/>
            <w:vAlign w:val="center"/>
            <w:hideMark/>
          </w:tcPr>
          <w:p w14:paraId="1FA5A6A4"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Redacción de conclusiones.</w:t>
            </w:r>
          </w:p>
        </w:tc>
        <w:tc>
          <w:tcPr>
            <w:tcW w:w="575" w:type="pct"/>
            <w:shd w:val="clear" w:color="auto" w:fill="auto"/>
            <w:noWrap/>
            <w:vAlign w:val="center"/>
            <w:hideMark/>
          </w:tcPr>
          <w:p w14:paraId="30F6A0E5"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00873754"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5E624597" w14:textId="2098649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hideMark/>
          </w:tcPr>
          <w:p w14:paraId="7B1494E9"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2BC2C2C7" w14:textId="77777777" w:rsidTr="0096102A">
        <w:trPr>
          <w:trHeight w:val="246"/>
        </w:trPr>
        <w:tc>
          <w:tcPr>
            <w:tcW w:w="3287" w:type="pct"/>
            <w:shd w:val="clear" w:color="auto" w:fill="auto"/>
            <w:noWrap/>
            <w:vAlign w:val="center"/>
            <w:hideMark/>
          </w:tcPr>
          <w:p w14:paraId="7D1D50EE"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Redacción del resumen.</w:t>
            </w:r>
          </w:p>
        </w:tc>
        <w:tc>
          <w:tcPr>
            <w:tcW w:w="575" w:type="pct"/>
            <w:shd w:val="clear" w:color="auto" w:fill="auto"/>
            <w:noWrap/>
            <w:vAlign w:val="center"/>
            <w:hideMark/>
          </w:tcPr>
          <w:p w14:paraId="68B6B6FD"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449703EB"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707E1972" w14:textId="0B54531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hideMark/>
          </w:tcPr>
          <w:p w14:paraId="30A32AC4"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1219CA2B" w14:textId="77777777" w:rsidTr="0096102A">
        <w:trPr>
          <w:trHeight w:val="246"/>
        </w:trPr>
        <w:tc>
          <w:tcPr>
            <w:tcW w:w="3287" w:type="pct"/>
            <w:shd w:val="clear" w:color="auto" w:fill="auto"/>
            <w:noWrap/>
            <w:vAlign w:val="center"/>
            <w:hideMark/>
          </w:tcPr>
          <w:p w14:paraId="69B7157F"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Entrega del documento terminado-primer borrador.</w:t>
            </w:r>
          </w:p>
        </w:tc>
        <w:tc>
          <w:tcPr>
            <w:tcW w:w="575" w:type="pct"/>
            <w:shd w:val="clear" w:color="auto" w:fill="auto"/>
            <w:noWrap/>
            <w:vAlign w:val="center"/>
            <w:hideMark/>
          </w:tcPr>
          <w:p w14:paraId="2FC094BC"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0A16C3D8"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2663FD40" w14:textId="76BB900C"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c>
          <w:tcPr>
            <w:tcW w:w="379" w:type="pct"/>
            <w:shd w:val="clear" w:color="auto" w:fill="auto"/>
            <w:noWrap/>
            <w:vAlign w:val="center"/>
            <w:hideMark/>
          </w:tcPr>
          <w:p w14:paraId="64F75A89"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r>
      <w:tr w:rsidR="00ED7C02" w:rsidRPr="00250A01" w14:paraId="79F4BF00" w14:textId="77777777" w:rsidTr="0096102A">
        <w:trPr>
          <w:trHeight w:val="246"/>
        </w:trPr>
        <w:tc>
          <w:tcPr>
            <w:tcW w:w="3287" w:type="pct"/>
            <w:shd w:val="clear" w:color="auto" w:fill="auto"/>
            <w:noWrap/>
            <w:vAlign w:val="center"/>
            <w:hideMark/>
          </w:tcPr>
          <w:p w14:paraId="026D89E0"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Correcciones finales.</w:t>
            </w:r>
          </w:p>
        </w:tc>
        <w:tc>
          <w:tcPr>
            <w:tcW w:w="575" w:type="pct"/>
            <w:shd w:val="clear" w:color="auto" w:fill="auto"/>
            <w:noWrap/>
            <w:vAlign w:val="center"/>
            <w:hideMark/>
          </w:tcPr>
          <w:p w14:paraId="3F4EF6F8"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53656275"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737F1597"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6D6C420E" w14:textId="5E9D71B9"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r>
      <w:tr w:rsidR="00ED7C02" w:rsidRPr="00250A01" w14:paraId="21FD62A0" w14:textId="77777777" w:rsidTr="0096102A">
        <w:trPr>
          <w:trHeight w:val="246"/>
        </w:trPr>
        <w:tc>
          <w:tcPr>
            <w:tcW w:w="3287" w:type="pct"/>
            <w:shd w:val="clear" w:color="auto" w:fill="auto"/>
            <w:noWrap/>
            <w:vAlign w:val="center"/>
            <w:hideMark/>
          </w:tcPr>
          <w:p w14:paraId="3D504B87"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Entrega del documento terminado encuadernado-borrador final.</w:t>
            </w:r>
          </w:p>
        </w:tc>
        <w:tc>
          <w:tcPr>
            <w:tcW w:w="575" w:type="pct"/>
            <w:shd w:val="clear" w:color="auto" w:fill="auto"/>
            <w:noWrap/>
            <w:vAlign w:val="center"/>
            <w:hideMark/>
          </w:tcPr>
          <w:p w14:paraId="4C6E3C81"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3C13FF20"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662F356E" w14:textId="77777777"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p>
        </w:tc>
        <w:tc>
          <w:tcPr>
            <w:tcW w:w="379" w:type="pct"/>
            <w:shd w:val="clear" w:color="auto" w:fill="auto"/>
            <w:noWrap/>
            <w:vAlign w:val="center"/>
            <w:hideMark/>
          </w:tcPr>
          <w:p w14:paraId="3C21AFC0" w14:textId="6BC75BD0" w:rsidR="00ED7C02" w:rsidRPr="00250A01" w:rsidRDefault="00ED7C02" w:rsidP="00250A01">
            <w:pPr>
              <w:spacing w:after="0" w:line="240" w:lineRule="auto"/>
              <w:jc w:val="both"/>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sym w:font="Webdings" w:char="F061"/>
            </w:r>
          </w:p>
        </w:tc>
      </w:tr>
    </w:tbl>
    <w:p w14:paraId="10BD588A" w14:textId="77777777" w:rsidR="008D1D84" w:rsidRPr="0096102A" w:rsidRDefault="008D1D84" w:rsidP="00250A01">
      <w:pPr>
        <w:spacing w:after="0" w:line="240" w:lineRule="auto"/>
        <w:jc w:val="both"/>
        <w:rPr>
          <w:rFonts w:ascii="Times New Roman" w:hAnsi="Times New Roman" w:cs="Times New Roman"/>
          <w:sz w:val="20"/>
          <w:szCs w:val="24"/>
          <w:lang w:val="es-ES_tradnl" w:eastAsia="es-ES"/>
        </w:rPr>
      </w:pPr>
      <w:r w:rsidRPr="0096102A">
        <w:rPr>
          <w:rFonts w:ascii="Times New Roman" w:hAnsi="Times New Roman" w:cs="Times New Roman"/>
          <w:sz w:val="20"/>
          <w:szCs w:val="24"/>
          <w:lang w:val="es-ES_tradnl" w:eastAsia="es-ES"/>
        </w:rPr>
        <w:t>Fuente: Elaboración propia.</w:t>
      </w:r>
    </w:p>
    <w:p w14:paraId="4AFA5364" w14:textId="77777777" w:rsidR="008D1D84" w:rsidRPr="00250A01" w:rsidRDefault="008D1D84" w:rsidP="00250A01">
      <w:pPr>
        <w:spacing w:after="0" w:line="240" w:lineRule="auto"/>
        <w:jc w:val="both"/>
        <w:rPr>
          <w:rFonts w:ascii="Times New Roman" w:eastAsia="Times New Roman" w:hAnsi="Times New Roman" w:cs="Times New Roman"/>
          <w:b/>
          <w:bCs/>
          <w:sz w:val="24"/>
          <w:szCs w:val="24"/>
          <w:lang w:val="es-ES_tradnl" w:eastAsia="es-ES"/>
        </w:rPr>
      </w:pPr>
      <w:r w:rsidRPr="00250A01">
        <w:rPr>
          <w:rFonts w:ascii="Times New Roman" w:hAnsi="Times New Roman" w:cs="Times New Roman"/>
          <w:sz w:val="24"/>
          <w:szCs w:val="24"/>
          <w:lang w:val="es-ES_tradnl"/>
        </w:rPr>
        <w:br w:type="page"/>
      </w:r>
    </w:p>
    <w:p w14:paraId="2F1CBF6F" w14:textId="6AD7EA00" w:rsidR="008D1D84" w:rsidRPr="00250A01" w:rsidRDefault="008D1D84" w:rsidP="0030562A">
      <w:pPr>
        <w:pStyle w:val="Ttulo2"/>
        <w:spacing w:line="240" w:lineRule="auto"/>
        <w:jc w:val="both"/>
        <w:rPr>
          <w:lang w:val="es-ES_tradnl"/>
        </w:rPr>
      </w:pPr>
      <w:bookmarkStart w:id="127" w:name="_Toc53322716"/>
      <w:r w:rsidRPr="00250A01">
        <w:rPr>
          <w:lang w:val="es-ES_tradnl"/>
        </w:rPr>
        <w:lastRenderedPageBreak/>
        <w:t>Ane</w:t>
      </w:r>
      <w:r w:rsidR="0030562A">
        <w:rPr>
          <w:lang w:val="es-ES_tradnl"/>
        </w:rPr>
        <w:t>xo E</w:t>
      </w:r>
      <w:r w:rsidRPr="00250A01">
        <w:rPr>
          <w:lang w:val="es-ES_tradnl"/>
        </w:rPr>
        <w:t xml:space="preserve">. </w:t>
      </w:r>
      <w:r w:rsidR="00A6762A" w:rsidRPr="00250A01">
        <w:rPr>
          <w:lang w:val="es-ES_tradnl"/>
        </w:rPr>
        <w:t>Presupuesto</w:t>
      </w:r>
      <w:bookmarkEnd w:id="127"/>
    </w:p>
    <w:tbl>
      <w:tblPr>
        <w:tblW w:w="5000" w:type="pct"/>
        <w:jc w:val="center"/>
        <w:tblBorders>
          <w:top w:val="single" w:sz="8" w:space="0" w:color="000000"/>
          <w:bottom w:val="single" w:sz="8" w:space="0" w:color="000000"/>
        </w:tblBorders>
        <w:tblLook w:val="04A0" w:firstRow="1" w:lastRow="0" w:firstColumn="1" w:lastColumn="0" w:noHBand="0" w:noVBand="1"/>
      </w:tblPr>
      <w:tblGrid>
        <w:gridCol w:w="3895"/>
        <w:gridCol w:w="2183"/>
        <w:gridCol w:w="2142"/>
      </w:tblGrid>
      <w:tr w:rsidR="008D1D84" w:rsidRPr="00250A01" w14:paraId="6ED7C529" w14:textId="77777777" w:rsidTr="0096102A">
        <w:trPr>
          <w:trHeight w:val="532"/>
          <w:jc w:val="center"/>
        </w:trPr>
        <w:tc>
          <w:tcPr>
            <w:tcW w:w="2369" w:type="pct"/>
            <w:tcBorders>
              <w:top w:val="single" w:sz="8" w:space="0" w:color="000000"/>
              <w:left w:val="nil"/>
              <w:bottom w:val="single" w:sz="8" w:space="0" w:color="000000"/>
              <w:right w:val="nil"/>
            </w:tcBorders>
            <w:vAlign w:val="center"/>
            <w:hideMark/>
          </w:tcPr>
          <w:p w14:paraId="7CE8DAD1" w14:textId="77777777" w:rsidR="008D1D84" w:rsidRPr="00250A01" w:rsidRDefault="008D1D84" w:rsidP="00250A01">
            <w:pPr>
              <w:spacing w:after="0" w:line="240" w:lineRule="auto"/>
              <w:jc w:val="both"/>
              <w:rPr>
                <w:rFonts w:ascii="Times New Roman" w:eastAsia="Times New Roman" w:hAnsi="Times New Roman" w:cs="Times New Roman"/>
                <w:b/>
                <w:bCs/>
                <w:sz w:val="24"/>
                <w:szCs w:val="24"/>
                <w:lang w:val="es-ES_tradnl" w:eastAsia="es-ES"/>
              </w:rPr>
            </w:pPr>
            <w:r w:rsidRPr="00250A01">
              <w:rPr>
                <w:rFonts w:ascii="Times New Roman" w:eastAsia="Times New Roman" w:hAnsi="Times New Roman" w:cs="Times New Roman"/>
                <w:b/>
                <w:bCs/>
                <w:sz w:val="24"/>
                <w:szCs w:val="24"/>
                <w:lang w:val="es-ES_tradnl" w:eastAsia="es-ES"/>
              </w:rPr>
              <w:t>Descripción de gastos</w:t>
            </w:r>
          </w:p>
        </w:tc>
        <w:tc>
          <w:tcPr>
            <w:tcW w:w="1328" w:type="pct"/>
            <w:tcBorders>
              <w:top w:val="single" w:sz="8" w:space="0" w:color="000000"/>
              <w:left w:val="nil"/>
              <w:bottom w:val="single" w:sz="8" w:space="0" w:color="000000"/>
              <w:right w:val="nil"/>
            </w:tcBorders>
            <w:vAlign w:val="center"/>
            <w:hideMark/>
          </w:tcPr>
          <w:p w14:paraId="0C1F75D2" w14:textId="77777777" w:rsidR="008D1D84" w:rsidRPr="00250A01" w:rsidRDefault="008D1D84" w:rsidP="00250A01">
            <w:pPr>
              <w:spacing w:after="0" w:line="240" w:lineRule="auto"/>
              <w:jc w:val="both"/>
              <w:rPr>
                <w:rFonts w:ascii="Times New Roman" w:eastAsia="Times New Roman" w:hAnsi="Times New Roman" w:cs="Times New Roman"/>
                <w:b/>
                <w:bCs/>
                <w:sz w:val="24"/>
                <w:szCs w:val="24"/>
                <w:lang w:val="es-ES_tradnl" w:eastAsia="es-ES"/>
              </w:rPr>
            </w:pPr>
            <w:r w:rsidRPr="00250A01">
              <w:rPr>
                <w:rFonts w:ascii="Times New Roman" w:eastAsia="Times New Roman" w:hAnsi="Times New Roman" w:cs="Times New Roman"/>
                <w:b/>
                <w:bCs/>
                <w:sz w:val="24"/>
                <w:szCs w:val="24"/>
                <w:lang w:val="es-ES_tradnl" w:eastAsia="es-ES"/>
              </w:rPr>
              <w:t>Fuente de</w:t>
            </w:r>
          </w:p>
          <w:p w14:paraId="2DF7B05D" w14:textId="77777777" w:rsidR="008D1D84" w:rsidRPr="00250A01" w:rsidRDefault="008D1D84" w:rsidP="00250A01">
            <w:pPr>
              <w:spacing w:after="0" w:line="240" w:lineRule="auto"/>
              <w:jc w:val="both"/>
              <w:rPr>
                <w:rFonts w:ascii="Times New Roman" w:eastAsia="Times New Roman" w:hAnsi="Times New Roman" w:cs="Times New Roman"/>
                <w:b/>
                <w:bCs/>
                <w:sz w:val="24"/>
                <w:szCs w:val="24"/>
                <w:lang w:val="es-ES_tradnl" w:eastAsia="es-ES"/>
              </w:rPr>
            </w:pPr>
            <w:r w:rsidRPr="00250A01">
              <w:rPr>
                <w:rFonts w:ascii="Times New Roman" w:eastAsia="Times New Roman" w:hAnsi="Times New Roman" w:cs="Times New Roman"/>
                <w:b/>
                <w:bCs/>
                <w:sz w:val="24"/>
                <w:szCs w:val="24"/>
                <w:lang w:val="es-ES_tradnl" w:eastAsia="es-ES"/>
              </w:rPr>
              <w:t>financiación</w:t>
            </w:r>
          </w:p>
        </w:tc>
        <w:tc>
          <w:tcPr>
            <w:tcW w:w="1304" w:type="pct"/>
            <w:tcBorders>
              <w:top w:val="single" w:sz="8" w:space="0" w:color="000000"/>
              <w:left w:val="nil"/>
              <w:bottom w:val="single" w:sz="8" w:space="0" w:color="000000"/>
              <w:right w:val="nil"/>
            </w:tcBorders>
            <w:vAlign w:val="center"/>
            <w:hideMark/>
          </w:tcPr>
          <w:p w14:paraId="1235A6AC" w14:textId="10103F4E" w:rsidR="008D1D84" w:rsidRPr="00250A01" w:rsidRDefault="008D1D84" w:rsidP="0096102A">
            <w:pPr>
              <w:spacing w:after="0" w:line="240" w:lineRule="auto"/>
              <w:jc w:val="center"/>
              <w:rPr>
                <w:rFonts w:ascii="Times New Roman" w:eastAsia="Times New Roman" w:hAnsi="Times New Roman" w:cs="Times New Roman"/>
                <w:b/>
                <w:bCs/>
                <w:sz w:val="24"/>
                <w:szCs w:val="24"/>
                <w:lang w:val="es-ES_tradnl" w:eastAsia="es-ES"/>
              </w:rPr>
            </w:pPr>
            <w:r w:rsidRPr="00250A01">
              <w:rPr>
                <w:rFonts w:ascii="Times New Roman" w:eastAsia="Times New Roman" w:hAnsi="Times New Roman" w:cs="Times New Roman"/>
                <w:b/>
                <w:bCs/>
                <w:sz w:val="24"/>
                <w:szCs w:val="24"/>
                <w:lang w:val="es-ES_tradnl" w:eastAsia="es-ES"/>
              </w:rPr>
              <w:t>Monto</w:t>
            </w:r>
          </w:p>
          <w:p w14:paraId="2F47C185" w14:textId="56D313CE" w:rsidR="008D1D84" w:rsidRPr="00250A01" w:rsidRDefault="008D1D84" w:rsidP="0096102A">
            <w:pPr>
              <w:spacing w:after="0" w:line="240" w:lineRule="auto"/>
              <w:jc w:val="center"/>
              <w:rPr>
                <w:rFonts w:ascii="Times New Roman" w:eastAsia="Times New Roman" w:hAnsi="Times New Roman" w:cs="Times New Roman"/>
                <w:b/>
                <w:bCs/>
                <w:sz w:val="24"/>
                <w:szCs w:val="24"/>
                <w:lang w:val="es-ES_tradnl" w:eastAsia="es-ES"/>
              </w:rPr>
            </w:pPr>
            <w:r w:rsidRPr="00250A01">
              <w:rPr>
                <w:rFonts w:ascii="Times New Roman" w:eastAsia="Times New Roman" w:hAnsi="Times New Roman" w:cs="Times New Roman"/>
                <w:b/>
                <w:bCs/>
                <w:sz w:val="24"/>
                <w:szCs w:val="24"/>
                <w:lang w:val="es-ES_tradnl" w:eastAsia="es-ES"/>
              </w:rPr>
              <w:t>(</w:t>
            </w:r>
            <w:proofErr w:type="gramStart"/>
            <w:r w:rsidR="004C0A6A" w:rsidRPr="00250A01">
              <w:rPr>
                <w:rFonts w:ascii="Times New Roman" w:eastAsia="Times New Roman" w:hAnsi="Times New Roman" w:cs="Times New Roman"/>
                <w:b/>
                <w:bCs/>
                <w:sz w:val="24"/>
                <w:szCs w:val="24"/>
                <w:lang w:val="es-ES_tradnl" w:eastAsia="es-ES"/>
              </w:rPr>
              <w:t>Guaraníes</w:t>
            </w:r>
            <w:proofErr w:type="gramEnd"/>
            <w:r w:rsidRPr="00250A01">
              <w:rPr>
                <w:rFonts w:ascii="Times New Roman" w:eastAsia="Times New Roman" w:hAnsi="Times New Roman" w:cs="Times New Roman"/>
                <w:b/>
                <w:bCs/>
                <w:sz w:val="24"/>
                <w:szCs w:val="24"/>
                <w:lang w:val="es-ES_tradnl" w:eastAsia="es-ES"/>
              </w:rPr>
              <w:t>)</w:t>
            </w:r>
          </w:p>
        </w:tc>
      </w:tr>
      <w:tr w:rsidR="008D1D84" w:rsidRPr="00250A01" w14:paraId="54C8ABAF" w14:textId="77777777" w:rsidTr="0096102A">
        <w:trPr>
          <w:trHeight w:val="266"/>
          <w:jc w:val="center"/>
        </w:trPr>
        <w:tc>
          <w:tcPr>
            <w:tcW w:w="2369" w:type="pct"/>
            <w:tcBorders>
              <w:top w:val="nil"/>
              <w:left w:val="nil"/>
              <w:bottom w:val="nil"/>
              <w:right w:val="nil"/>
            </w:tcBorders>
            <w:hideMark/>
          </w:tcPr>
          <w:p w14:paraId="66B3986C" w14:textId="77777777" w:rsidR="008D1D84" w:rsidRPr="00250A01" w:rsidRDefault="008D1D84" w:rsidP="00250A01">
            <w:pPr>
              <w:spacing w:after="0" w:line="240" w:lineRule="auto"/>
              <w:jc w:val="both"/>
              <w:rPr>
                <w:rFonts w:ascii="Times New Roman" w:eastAsia="Times New Roman" w:hAnsi="Times New Roman" w:cs="Times New Roman"/>
                <w:bCs/>
                <w:sz w:val="24"/>
                <w:szCs w:val="24"/>
                <w:lang w:val="es-ES_tradnl" w:eastAsia="es-ES"/>
              </w:rPr>
            </w:pPr>
            <w:r w:rsidRPr="00250A01">
              <w:rPr>
                <w:rFonts w:ascii="Times New Roman" w:eastAsia="Times New Roman" w:hAnsi="Times New Roman" w:cs="Times New Roman"/>
                <w:bCs/>
                <w:sz w:val="24"/>
                <w:szCs w:val="24"/>
                <w:lang w:val="es-ES_tradnl" w:eastAsia="es-ES"/>
              </w:rPr>
              <w:t>Comunicación telefónica</w:t>
            </w:r>
          </w:p>
        </w:tc>
        <w:tc>
          <w:tcPr>
            <w:tcW w:w="1328" w:type="pct"/>
            <w:tcBorders>
              <w:top w:val="nil"/>
              <w:left w:val="nil"/>
              <w:bottom w:val="nil"/>
              <w:right w:val="nil"/>
            </w:tcBorders>
            <w:hideMark/>
          </w:tcPr>
          <w:p w14:paraId="12EB620B" w14:textId="77777777" w:rsidR="008D1D84" w:rsidRPr="00250A01" w:rsidRDefault="008D1D84" w:rsidP="0096102A">
            <w:pPr>
              <w:spacing w:after="0" w:line="24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Propia</w:t>
            </w:r>
          </w:p>
        </w:tc>
        <w:tc>
          <w:tcPr>
            <w:tcW w:w="1304" w:type="pct"/>
            <w:tcBorders>
              <w:top w:val="nil"/>
              <w:left w:val="nil"/>
              <w:bottom w:val="nil"/>
              <w:right w:val="nil"/>
            </w:tcBorders>
          </w:tcPr>
          <w:p w14:paraId="6B1D0EAB" w14:textId="1844F442" w:rsidR="0014391B" w:rsidRPr="00250A01" w:rsidRDefault="00E4342C"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5</w:t>
            </w:r>
            <w:r w:rsidR="0014391B" w:rsidRPr="00250A01">
              <w:rPr>
                <w:rFonts w:ascii="Times New Roman" w:eastAsia="Times New Roman" w:hAnsi="Times New Roman" w:cs="Times New Roman"/>
                <w:sz w:val="24"/>
                <w:szCs w:val="24"/>
                <w:lang w:val="es-ES_tradnl" w:eastAsia="es-ES"/>
              </w:rPr>
              <w:t>0.000</w:t>
            </w:r>
          </w:p>
        </w:tc>
      </w:tr>
      <w:tr w:rsidR="008D1D84" w:rsidRPr="00250A01" w14:paraId="2B816744" w14:textId="77777777" w:rsidTr="0096102A">
        <w:trPr>
          <w:trHeight w:val="266"/>
          <w:jc w:val="center"/>
        </w:trPr>
        <w:tc>
          <w:tcPr>
            <w:tcW w:w="2369" w:type="pct"/>
            <w:tcBorders>
              <w:top w:val="nil"/>
              <w:left w:val="nil"/>
              <w:bottom w:val="nil"/>
              <w:right w:val="nil"/>
            </w:tcBorders>
            <w:hideMark/>
          </w:tcPr>
          <w:p w14:paraId="316F3244" w14:textId="77777777" w:rsidR="008D1D84" w:rsidRPr="00250A01" w:rsidRDefault="008D1D84" w:rsidP="00250A01">
            <w:pPr>
              <w:spacing w:after="0" w:line="240" w:lineRule="auto"/>
              <w:jc w:val="both"/>
              <w:rPr>
                <w:rFonts w:ascii="Times New Roman" w:eastAsia="Times New Roman" w:hAnsi="Times New Roman" w:cs="Times New Roman"/>
                <w:bCs/>
                <w:sz w:val="24"/>
                <w:szCs w:val="24"/>
                <w:lang w:val="es-ES_tradnl" w:eastAsia="es-ES"/>
              </w:rPr>
            </w:pPr>
            <w:r w:rsidRPr="00250A01">
              <w:rPr>
                <w:rFonts w:ascii="Times New Roman" w:eastAsia="Times New Roman" w:hAnsi="Times New Roman" w:cs="Times New Roman"/>
                <w:bCs/>
                <w:sz w:val="24"/>
                <w:szCs w:val="24"/>
                <w:lang w:val="es-ES_tradnl" w:eastAsia="es-ES"/>
              </w:rPr>
              <w:t>Servicio de Internet</w:t>
            </w:r>
          </w:p>
        </w:tc>
        <w:tc>
          <w:tcPr>
            <w:tcW w:w="1328" w:type="pct"/>
            <w:tcBorders>
              <w:top w:val="nil"/>
              <w:left w:val="nil"/>
              <w:bottom w:val="nil"/>
              <w:right w:val="nil"/>
            </w:tcBorders>
            <w:hideMark/>
          </w:tcPr>
          <w:p w14:paraId="11E81E71" w14:textId="77777777" w:rsidR="008D1D84" w:rsidRPr="00250A01" w:rsidRDefault="008D1D84" w:rsidP="0096102A">
            <w:pPr>
              <w:spacing w:after="0" w:line="24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Propia</w:t>
            </w:r>
          </w:p>
        </w:tc>
        <w:tc>
          <w:tcPr>
            <w:tcW w:w="1304" w:type="pct"/>
            <w:tcBorders>
              <w:top w:val="nil"/>
              <w:left w:val="nil"/>
              <w:bottom w:val="nil"/>
              <w:right w:val="nil"/>
            </w:tcBorders>
          </w:tcPr>
          <w:p w14:paraId="10E49052" w14:textId="4303F266" w:rsidR="008D1D84" w:rsidRPr="00250A01" w:rsidRDefault="0014391B"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150.000</w:t>
            </w:r>
          </w:p>
        </w:tc>
      </w:tr>
      <w:tr w:rsidR="008D1D84" w:rsidRPr="00250A01" w14:paraId="517EAC41" w14:textId="77777777" w:rsidTr="0096102A">
        <w:trPr>
          <w:trHeight w:val="266"/>
          <w:jc w:val="center"/>
        </w:trPr>
        <w:tc>
          <w:tcPr>
            <w:tcW w:w="2369" w:type="pct"/>
            <w:tcBorders>
              <w:top w:val="nil"/>
              <w:left w:val="nil"/>
              <w:bottom w:val="nil"/>
              <w:right w:val="nil"/>
            </w:tcBorders>
            <w:hideMark/>
          </w:tcPr>
          <w:p w14:paraId="1E636E80" w14:textId="77777777" w:rsidR="008D1D84" w:rsidRPr="00250A01" w:rsidRDefault="008D1D84" w:rsidP="00250A01">
            <w:pPr>
              <w:spacing w:after="0" w:line="240" w:lineRule="auto"/>
              <w:jc w:val="both"/>
              <w:rPr>
                <w:rFonts w:ascii="Times New Roman" w:eastAsia="Times New Roman" w:hAnsi="Times New Roman" w:cs="Times New Roman"/>
                <w:bCs/>
                <w:sz w:val="24"/>
                <w:szCs w:val="24"/>
                <w:lang w:val="es-ES_tradnl" w:eastAsia="es-ES"/>
              </w:rPr>
            </w:pPr>
            <w:r w:rsidRPr="00250A01">
              <w:rPr>
                <w:rFonts w:ascii="Times New Roman" w:eastAsia="Times New Roman" w:hAnsi="Times New Roman" w:cs="Times New Roman"/>
                <w:bCs/>
                <w:sz w:val="24"/>
                <w:szCs w:val="24"/>
                <w:lang w:val="es-ES_tradnl" w:eastAsia="es-ES"/>
              </w:rPr>
              <w:t>Traslados y viáticos</w:t>
            </w:r>
          </w:p>
        </w:tc>
        <w:tc>
          <w:tcPr>
            <w:tcW w:w="1328" w:type="pct"/>
            <w:tcBorders>
              <w:top w:val="nil"/>
              <w:left w:val="nil"/>
              <w:bottom w:val="nil"/>
              <w:right w:val="nil"/>
            </w:tcBorders>
            <w:hideMark/>
          </w:tcPr>
          <w:p w14:paraId="6792F353" w14:textId="77777777" w:rsidR="008D1D84" w:rsidRPr="00250A01" w:rsidRDefault="008D1D84" w:rsidP="0096102A">
            <w:pPr>
              <w:spacing w:after="0" w:line="24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Propia</w:t>
            </w:r>
          </w:p>
        </w:tc>
        <w:tc>
          <w:tcPr>
            <w:tcW w:w="1304" w:type="pct"/>
            <w:tcBorders>
              <w:top w:val="nil"/>
              <w:left w:val="nil"/>
              <w:bottom w:val="nil"/>
              <w:right w:val="nil"/>
            </w:tcBorders>
          </w:tcPr>
          <w:p w14:paraId="0B8D944B" w14:textId="61014346" w:rsidR="008D1D84" w:rsidRPr="00250A01" w:rsidRDefault="00E4342C"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1</w:t>
            </w:r>
            <w:r w:rsidR="0014391B" w:rsidRPr="00250A01">
              <w:rPr>
                <w:rFonts w:ascii="Times New Roman" w:eastAsia="Times New Roman" w:hAnsi="Times New Roman" w:cs="Times New Roman"/>
                <w:sz w:val="24"/>
                <w:szCs w:val="24"/>
                <w:lang w:val="es-ES_tradnl" w:eastAsia="es-ES"/>
              </w:rPr>
              <w:t>00.000</w:t>
            </w:r>
          </w:p>
        </w:tc>
      </w:tr>
      <w:tr w:rsidR="008D1D84" w:rsidRPr="00250A01" w14:paraId="021D380A" w14:textId="77777777" w:rsidTr="0096102A">
        <w:trPr>
          <w:trHeight w:val="266"/>
          <w:jc w:val="center"/>
        </w:trPr>
        <w:tc>
          <w:tcPr>
            <w:tcW w:w="2369" w:type="pct"/>
            <w:tcBorders>
              <w:top w:val="nil"/>
              <w:left w:val="nil"/>
              <w:bottom w:val="nil"/>
              <w:right w:val="nil"/>
            </w:tcBorders>
            <w:hideMark/>
          </w:tcPr>
          <w:p w14:paraId="03A31D7F" w14:textId="77777777" w:rsidR="008D1D84" w:rsidRPr="00250A01" w:rsidRDefault="008D1D84" w:rsidP="00250A01">
            <w:pPr>
              <w:spacing w:after="0" w:line="240" w:lineRule="auto"/>
              <w:jc w:val="both"/>
              <w:rPr>
                <w:rFonts w:ascii="Times New Roman" w:eastAsia="Times New Roman" w:hAnsi="Times New Roman" w:cs="Times New Roman"/>
                <w:bCs/>
                <w:sz w:val="24"/>
                <w:szCs w:val="24"/>
                <w:lang w:val="es-ES_tradnl" w:eastAsia="es-ES"/>
              </w:rPr>
            </w:pPr>
            <w:r w:rsidRPr="00250A01">
              <w:rPr>
                <w:rFonts w:ascii="Times New Roman" w:eastAsia="Times New Roman" w:hAnsi="Times New Roman" w:cs="Times New Roman"/>
                <w:bCs/>
                <w:sz w:val="24"/>
                <w:szCs w:val="24"/>
                <w:lang w:val="es-ES_tradnl" w:eastAsia="es-ES"/>
              </w:rPr>
              <w:t>Tinta para impresora</w:t>
            </w:r>
          </w:p>
        </w:tc>
        <w:tc>
          <w:tcPr>
            <w:tcW w:w="1328" w:type="pct"/>
            <w:tcBorders>
              <w:top w:val="nil"/>
              <w:left w:val="nil"/>
              <w:bottom w:val="nil"/>
              <w:right w:val="nil"/>
            </w:tcBorders>
            <w:hideMark/>
          </w:tcPr>
          <w:p w14:paraId="23AF497C" w14:textId="77777777" w:rsidR="008D1D84" w:rsidRPr="00250A01" w:rsidRDefault="008D1D84" w:rsidP="0096102A">
            <w:pPr>
              <w:spacing w:after="0" w:line="24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Propia</w:t>
            </w:r>
          </w:p>
        </w:tc>
        <w:tc>
          <w:tcPr>
            <w:tcW w:w="1304" w:type="pct"/>
            <w:tcBorders>
              <w:top w:val="nil"/>
              <w:left w:val="nil"/>
              <w:bottom w:val="nil"/>
              <w:right w:val="nil"/>
            </w:tcBorders>
          </w:tcPr>
          <w:p w14:paraId="16A2E44E" w14:textId="35CE28AF" w:rsidR="008D1D84" w:rsidRPr="00250A01" w:rsidRDefault="0014391B"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80.000</w:t>
            </w:r>
          </w:p>
        </w:tc>
      </w:tr>
      <w:tr w:rsidR="008D1D84" w:rsidRPr="00250A01" w14:paraId="14F88DEB" w14:textId="77777777" w:rsidTr="0096102A">
        <w:trPr>
          <w:trHeight w:val="266"/>
          <w:jc w:val="center"/>
        </w:trPr>
        <w:tc>
          <w:tcPr>
            <w:tcW w:w="2369" w:type="pct"/>
            <w:tcBorders>
              <w:top w:val="nil"/>
              <w:left w:val="nil"/>
              <w:bottom w:val="nil"/>
              <w:right w:val="nil"/>
            </w:tcBorders>
            <w:hideMark/>
          </w:tcPr>
          <w:p w14:paraId="35FB97D9" w14:textId="77777777" w:rsidR="008D1D84" w:rsidRPr="00250A01" w:rsidRDefault="008D1D84" w:rsidP="00250A01">
            <w:pPr>
              <w:spacing w:after="0" w:line="240" w:lineRule="auto"/>
              <w:jc w:val="both"/>
              <w:rPr>
                <w:rFonts w:ascii="Times New Roman" w:eastAsia="Times New Roman" w:hAnsi="Times New Roman" w:cs="Times New Roman"/>
                <w:bCs/>
                <w:sz w:val="24"/>
                <w:szCs w:val="24"/>
                <w:lang w:val="es-ES_tradnl" w:eastAsia="es-ES"/>
              </w:rPr>
            </w:pPr>
            <w:r w:rsidRPr="00250A01">
              <w:rPr>
                <w:rFonts w:ascii="Times New Roman" w:eastAsia="Times New Roman" w:hAnsi="Times New Roman" w:cs="Times New Roman"/>
                <w:bCs/>
                <w:sz w:val="24"/>
                <w:szCs w:val="24"/>
                <w:lang w:val="es-ES_tradnl" w:eastAsia="es-ES"/>
              </w:rPr>
              <w:t>Artículos de librería</w:t>
            </w:r>
          </w:p>
        </w:tc>
        <w:tc>
          <w:tcPr>
            <w:tcW w:w="1328" w:type="pct"/>
            <w:tcBorders>
              <w:top w:val="nil"/>
              <w:left w:val="nil"/>
              <w:bottom w:val="nil"/>
              <w:right w:val="nil"/>
            </w:tcBorders>
            <w:hideMark/>
          </w:tcPr>
          <w:p w14:paraId="0FFD2CDD" w14:textId="77777777" w:rsidR="008D1D84" w:rsidRPr="00250A01" w:rsidRDefault="008D1D84" w:rsidP="0096102A">
            <w:pPr>
              <w:spacing w:after="0" w:line="24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Propia</w:t>
            </w:r>
          </w:p>
        </w:tc>
        <w:tc>
          <w:tcPr>
            <w:tcW w:w="1304" w:type="pct"/>
            <w:tcBorders>
              <w:top w:val="nil"/>
              <w:left w:val="nil"/>
              <w:bottom w:val="nil"/>
              <w:right w:val="nil"/>
            </w:tcBorders>
          </w:tcPr>
          <w:p w14:paraId="7EAEDA45" w14:textId="636E86CD" w:rsidR="008D1D84" w:rsidRPr="00250A01" w:rsidRDefault="0014391B"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15.000</w:t>
            </w:r>
          </w:p>
        </w:tc>
      </w:tr>
      <w:tr w:rsidR="008D1D84" w:rsidRPr="00250A01" w14:paraId="1FD79C1D" w14:textId="77777777" w:rsidTr="0096102A">
        <w:trPr>
          <w:trHeight w:val="266"/>
          <w:jc w:val="center"/>
        </w:trPr>
        <w:tc>
          <w:tcPr>
            <w:tcW w:w="2369" w:type="pct"/>
            <w:tcBorders>
              <w:top w:val="nil"/>
              <w:left w:val="nil"/>
              <w:bottom w:val="nil"/>
              <w:right w:val="nil"/>
            </w:tcBorders>
            <w:hideMark/>
          </w:tcPr>
          <w:p w14:paraId="1E6925CC" w14:textId="77777777" w:rsidR="008D1D84" w:rsidRPr="00250A01" w:rsidRDefault="008D1D84" w:rsidP="00250A01">
            <w:pPr>
              <w:spacing w:after="0" w:line="240" w:lineRule="auto"/>
              <w:jc w:val="both"/>
              <w:rPr>
                <w:rFonts w:ascii="Times New Roman" w:eastAsia="Times New Roman" w:hAnsi="Times New Roman" w:cs="Times New Roman"/>
                <w:bCs/>
                <w:sz w:val="24"/>
                <w:szCs w:val="24"/>
                <w:lang w:val="es-ES_tradnl" w:eastAsia="es-ES"/>
              </w:rPr>
            </w:pPr>
            <w:r w:rsidRPr="00250A01">
              <w:rPr>
                <w:rFonts w:ascii="Times New Roman" w:eastAsia="Times New Roman" w:hAnsi="Times New Roman" w:cs="Times New Roman"/>
                <w:bCs/>
                <w:sz w:val="24"/>
                <w:szCs w:val="24"/>
                <w:lang w:val="es-ES_tradnl" w:eastAsia="es-ES"/>
              </w:rPr>
              <w:t>Fotocopias</w:t>
            </w:r>
          </w:p>
        </w:tc>
        <w:tc>
          <w:tcPr>
            <w:tcW w:w="1328" w:type="pct"/>
            <w:tcBorders>
              <w:top w:val="nil"/>
              <w:left w:val="nil"/>
              <w:bottom w:val="nil"/>
              <w:right w:val="nil"/>
            </w:tcBorders>
            <w:hideMark/>
          </w:tcPr>
          <w:p w14:paraId="42DBCA24" w14:textId="77777777" w:rsidR="008D1D84" w:rsidRPr="00250A01" w:rsidRDefault="008D1D84" w:rsidP="0096102A">
            <w:pPr>
              <w:spacing w:after="0" w:line="24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Propia</w:t>
            </w:r>
          </w:p>
        </w:tc>
        <w:tc>
          <w:tcPr>
            <w:tcW w:w="1304" w:type="pct"/>
            <w:tcBorders>
              <w:top w:val="nil"/>
              <w:left w:val="nil"/>
              <w:bottom w:val="nil"/>
              <w:right w:val="nil"/>
            </w:tcBorders>
          </w:tcPr>
          <w:p w14:paraId="04E6A86A" w14:textId="307BE645" w:rsidR="008D1D84" w:rsidRPr="00250A01" w:rsidRDefault="0014391B"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10.000</w:t>
            </w:r>
          </w:p>
        </w:tc>
      </w:tr>
      <w:tr w:rsidR="008D1D84" w:rsidRPr="00250A01" w14:paraId="17B7A536" w14:textId="77777777" w:rsidTr="0096102A">
        <w:trPr>
          <w:trHeight w:val="266"/>
          <w:jc w:val="center"/>
        </w:trPr>
        <w:tc>
          <w:tcPr>
            <w:tcW w:w="2369" w:type="pct"/>
            <w:tcBorders>
              <w:top w:val="nil"/>
              <w:left w:val="nil"/>
              <w:bottom w:val="nil"/>
              <w:right w:val="nil"/>
            </w:tcBorders>
            <w:hideMark/>
          </w:tcPr>
          <w:p w14:paraId="2D8CC174" w14:textId="77777777" w:rsidR="008D1D84" w:rsidRPr="00250A01" w:rsidRDefault="008D1D84" w:rsidP="00250A01">
            <w:pPr>
              <w:spacing w:after="0" w:line="240" w:lineRule="auto"/>
              <w:jc w:val="both"/>
              <w:rPr>
                <w:rFonts w:ascii="Times New Roman" w:eastAsia="Times New Roman" w:hAnsi="Times New Roman" w:cs="Times New Roman"/>
                <w:bCs/>
                <w:sz w:val="24"/>
                <w:szCs w:val="24"/>
                <w:lang w:val="es-ES_tradnl" w:eastAsia="es-ES"/>
              </w:rPr>
            </w:pPr>
            <w:r w:rsidRPr="00250A01">
              <w:rPr>
                <w:rFonts w:ascii="Times New Roman" w:eastAsia="Times New Roman" w:hAnsi="Times New Roman" w:cs="Times New Roman"/>
                <w:bCs/>
                <w:sz w:val="24"/>
                <w:szCs w:val="24"/>
                <w:lang w:val="es-ES_tradnl" w:eastAsia="es-ES"/>
              </w:rPr>
              <w:t>Impresiones</w:t>
            </w:r>
          </w:p>
        </w:tc>
        <w:tc>
          <w:tcPr>
            <w:tcW w:w="1328" w:type="pct"/>
            <w:tcBorders>
              <w:top w:val="nil"/>
              <w:left w:val="nil"/>
              <w:bottom w:val="nil"/>
              <w:right w:val="nil"/>
            </w:tcBorders>
            <w:hideMark/>
          </w:tcPr>
          <w:p w14:paraId="0BE64C78" w14:textId="77777777" w:rsidR="008D1D84" w:rsidRPr="00250A01" w:rsidRDefault="008D1D84" w:rsidP="0096102A">
            <w:pPr>
              <w:spacing w:after="0" w:line="24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Propia</w:t>
            </w:r>
          </w:p>
        </w:tc>
        <w:tc>
          <w:tcPr>
            <w:tcW w:w="1304" w:type="pct"/>
            <w:tcBorders>
              <w:top w:val="nil"/>
              <w:left w:val="nil"/>
              <w:bottom w:val="nil"/>
              <w:right w:val="nil"/>
            </w:tcBorders>
          </w:tcPr>
          <w:p w14:paraId="1D105C75" w14:textId="37617499" w:rsidR="008D1D84" w:rsidRPr="00250A01" w:rsidRDefault="0014391B"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200.000</w:t>
            </w:r>
          </w:p>
        </w:tc>
      </w:tr>
      <w:tr w:rsidR="008D1D84" w:rsidRPr="00250A01" w14:paraId="717B4EF6" w14:textId="77777777" w:rsidTr="0096102A">
        <w:trPr>
          <w:trHeight w:val="266"/>
          <w:jc w:val="center"/>
        </w:trPr>
        <w:tc>
          <w:tcPr>
            <w:tcW w:w="2369" w:type="pct"/>
            <w:tcBorders>
              <w:top w:val="nil"/>
              <w:left w:val="nil"/>
              <w:bottom w:val="single" w:sz="4" w:space="0" w:color="auto"/>
              <w:right w:val="nil"/>
            </w:tcBorders>
            <w:hideMark/>
          </w:tcPr>
          <w:p w14:paraId="7B49BEA3" w14:textId="77777777" w:rsidR="008D1D84" w:rsidRPr="00250A01" w:rsidRDefault="008D1D84" w:rsidP="00250A01">
            <w:pPr>
              <w:spacing w:after="0" w:line="240" w:lineRule="auto"/>
              <w:jc w:val="both"/>
              <w:rPr>
                <w:rFonts w:ascii="Times New Roman" w:eastAsia="Times New Roman" w:hAnsi="Times New Roman" w:cs="Times New Roman"/>
                <w:bCs/>
                <w:sz w:val="24"/>
                <w:szCs w:val="24"/>
                <w:lang w:val="es-ES_tradnl" w:eastAsia="es-ES"/>
              </w:rPr>
            </w:pPr>
            <w:r w:rsidRPr="00250A01">
              <w:rPr>
                <w:rFonts w:ascii="Times New Roman" w:eastAsia="Times New Roman" w:hAnsi="Times New Roman" w:cs="Times New Roman"/>
                <w:bCs/>
                <w:sz w:val="24"/>
                <w:szCs w:val="24"/>
                <w:lang w:val="es-ES_tradnl" w:eastAsia="es-ES"/>
              </w:rPr>
              <w:t>Encuadernación</w:t>
            </w:r>
          </w:p>
        </w:tc>
        <w:tc>
          <w:tcPr>
            <w:tcW w:w="1328" w:type="pct"/>
            <w:tcBorders>
              <w:top w:val="nil"/>
              <w:left w:val="nil"/>
              <w:bottom w:val="single" w:sz="4" w:space="0" w:color="auto"/>
              <w:right w:val="nil"/>
            </w:tcBorders>
            <w:hideMark/>
          </w:tcPr>
          <w:p w14:paraId="572371FE" w14:textId="77777777" w:rsidR="008D1D84" w:rsidRPr="00250A01" w:rsidRDefault="008D1D84" w:rsidP="0096102A">
            <w:pPr>
              <w:spacing w:after="0" w:line="240" w:lineRule="auto"/>
              <w:jc w:val="center"/>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Propia</w:t>
            </w:r>
          </w:p>
        </w:tc>
        <w:tc>
          <w:tcPr>
            <w:tcW w:w="1304" w:type="pct"/>
            <w:tcBorders>
              <w:top w:val="nil"/>
              <w:left w:val="nil"/>
              <w:bottom w:val="single" w:sz="4" w:space="0" w:color="auto"/>
              <w:right w:val="nil"/>
            </w:tcBorders>
          </w:tcPr>
          <w:p w14:paraId="05D90401" w14:textId="4474F769" w:rsidR="0014391B" w:rsidRPr="00250A01" w:rsidRDefault="0014391B"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300.000</w:t>
            </w:r>
          </w:p>
        </w:tc>
      </w:tr>
      <w:tr w:rsidR="008D1D84" w:rsidRPr="00250A01" w14:paraId="50164BB6" w14:textId="77777777" w:rsidTr="0096102A">
        <w:trPr>
          <w:trHeight w:val="266"/>
          <w:jc w:val="center"/>
        </w:trPr>
        <w:tc>
          <w:tcPr>
            <w:tcW w:w="3696" w:type="pct"/>
            <w:gridSpan w:val="2"/>
            <w:tcBorders>
              <w:top w:val="single" w:sz="4" w:space="0" w:color="auto"/>
              <w:left w:val="nil"/>
              <w:bottom w:val="single" w:sz="4" w:space="0" w:color="auto"/>
              <w:right w:val="nil"/>
            </w:tcBorders>
            <w:vAlign w:val="center"/>
            <w:hideMark/>
          </w:tcPr>
          <w:p w14:paraId="229120D7" w14:textId="77777777" w:rsidR="008D1D84" w:rsidRPr="0096102A" w:rsidRDefault="008D1D84" w:rsidP="0096102A">
            <w:pPr>
              <w:spacing w:after="0" w:line="240" w:lineRule="auto"/>
              <w:jc w:val="right"/>
              <w:rPr>
                <w:rFonts w:ascii="Times New Roman" w:eastAsia="Times New Roman" w:hAnsi="Times New Roman" w:cs="Times New Roman"/>
                <w:bCs/>
                <w:i/>
                <w:sz w:val="24"/>
                <w:szCs w:val="24"/>
                <w:lang w:val="es-ES_tradnl" w:eastAsia="es-ES"/>
              </w:rPr>
            </w:pPr>
            <w:proofErr w:type="spellStart"/>
            <w:r w:rsidRPr="0096102A">
              <w:rPr>
                <w:rFonts w:ascii="Times New Roman" w:eastAsia="Times New Roman" w:hAnsi="Times New Roman" w:cs="Times New Roman"/>
                <w:bCs/>
                <w:i/>
                <w:sz w:val="24"/>
                <w:szCs w:val="24"/>
                <w:lang w:val="es-ES_tradnl" w:eastAsia="es-ES"/>
              </w:rPr>
              <w:t>Sub-total</w:t>
            </w:r>
            <w:proofErr w:type="spellEnd"/>
          </w:p>
        </w:tc>
        <w:tc>
          <w:tcPr>
            <w:tcW w:w="1304" w:type="pct"/>
            <w:tcBorders>
              <w:top w:val="single" w:sz="4" w:space="0" w:color="auto"/>
              <w:left w:val="nil"/>
              <w:bottom w:val="single" w:sz="4" w:space="0" w:color="auto"/>
              <w:right w:val="nil"/>
            </w:tcBorders>
            <w:vAlign w:val="bottom"/>
          </w:tcPr>
          <w:p w14:paraId="34A59A1E" w14:textId="6B232BA7" w:rsidR="008D1D84" w:rsidRPr="00250A01" w:rsidRDefault="00C61DCA"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1.135.000</w:t>
            </w:r>
          </w:p>
        </w:tc>
      </w:tr>
      <w:tr w:rsidR="008D1D84" w:rsidRPr="00250A01" w14:paraId="71A76BED" w14:textId="77777777" w:rsidTr="0096102A">
        <w:trPr>
          <w:trHeight w:val="266"/>
          <w:jc w:val="center"/>
        </w:trPr>
        <w:tc>
          <w:tcPr>
            <w:tcW w:w="3696" w:type="pct"/>
            <w:gridSpan w:val="2"/>
            <w:tcBorders>
              <w:top w:val="single" w:sz="4" w:space="0" w:color="auto"/>
              <w:left w:val="nil"/>
              <w:bottom w:val="single" w:sz="4" w:space="0" w:color="auto"/>
              <w:right w:val="nil"/>
            </w:tcBorders>
            <w:vAlign w:val="center"/>
            <w:hideMark/>
          </w:tcPr>
          <w:p w14:paraId="026364A8" w14:textId="77777777" w:rsidR="008D1D84" w:rsidRPr="0096102A" w:rsidRDefault="008D1D84" w:rsidP="0096102A">
            <w:pPr>
              <w:spacing w:after="0" w:line="240" w:lineRule="auto"/>
              <w:jc w:val="right"/>
              <w:rPr>
                <w:rFonts w:ascii="Times New Roman" w:eastAsia="Times New Roman" w:hAnsi="Times New Roman" w:cs="Times New Roman"/>
                <w:bCs/>
                <w:i/>
                <w:sz w:val="24"/>
                <w:szCs w:val="24"/>
                <w:lang w:val="es-ES_tradnl" w:eastAsia="es-ES"/>
              </w:rPr>
            </w:pPr>
            <w:r w:rsidRPr="0096102A">
              <w:rPr>
                <w:rFonts w:ascii="Times New Roman" w:eastAsia="Times New Roman" w:hAnsi="Times New Roman" w:cs="Times New Roman"/>
                <w:bCs/>
                <w:i/>
                <w:sz w:val="24"/>
                <w:szCs w:val="24"/>
                <w:lang w:val="es-ES_tradnl" w:eastAsia="es-ES"/>
              </w:rPr>
              <w:t>Imprevistos (10%)</w:t>
            </w:r>
          </w:p>
        </w:tc>
        <w:tc>
          <w:tcPr>
            <w:tcW w:w="1304" w:type="pct"/>
            <w:tcBorders>
              <w:top w:val="single" w:sz="4" w:space="0" w:color="auto"/>
              <w:left w:val="nil"/>
              <w:bottom w:val="single" w:sz="4" w:space="0" w:color="auto"/>
              <w:right w:val="nil"/>
            </w:tcBorders>
            <w:vAlign w:val="bottom"/>
          </w:tcPr>
          <w:p w14:paraId="3A1924D9" w14:textId="1450451C" w:rsidR="008D1D84" w:rsidRPr="00250A01" w:rsidRDefault="00C61DCA"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135.000</w:t>
            </w:r>
          </w:p>
        </w:tc>
      </w:tr>
      <w:tr w:rsidR="008D1D84" w:rsidRPr="00250A01" w14:paraId="096C8305" w14:textId="77777777" w:rsidTr="0096102A">
        <w:trPr>
          <w:trHeight w:val="266"/>
          <w:jc w:val="center"/>
        </w:trPr>
        <w:tc>
          <w:tcPr>
            <w:tcW w:w="3696" w:type="pct"/>
            <w:gridSpan w:val="2"/>
            <w:tcBorders>
              <w:top w:val="single" w:sz="4" w:space="0" w:color="auto"/>
              <w:left w:val="nil"/>
              <w:bottom w:val="single" w:sz="8" w:space="0" w:color="000000"/>
              <w:right w:val="nil"/>
            </w:tcBorders>
            <w:vAlign w:val="center"/>
            <w:hideMark/>
          </w:tcPr>
          <w:p w14:paraId="3EE464CD" w14:textId="77777777" w:rsidR="008D1D84" w:rsidRPr="0096102A" w:rsidRDefault="008D1D84" w:rsidP="0096102A">
            <w:pPr>
              <w:spacing w:after="0" w:line="240" w:lineRule="auto"/>
              <w:jc w:val="right"/>
              <w:rPr>
                <w:rFonts w:ascii="Times New Roman" w:eastAsia="Times New Roman" w:hAnsi="Times New Roman" w:cs="Times New Roman"/>
                <w:bCs/>
                <w:i/>
                <w:sz w:val="24"/>
                <w:szCs w:val="24"/>
                <w:lang w:val="es-ES_tradnl" w:eastAsia="es-ES"/>
              </w:rPr>
            </w:pPr>
            <w:r w:rsidRPr="0096102A">
              <w:rPr>
                <w:rFonts w:ascii="Times New Roman" w:eastAsia="Times New Roman" w:hAnsi="Times New Roman" w:cs="Times New Roman"/>
                <w:bCs/>
                <w:i/>
                <w:sz w:val="24"/>
                <w:szCs w:val="24"/>
                <w:lang w:val="es-ES_tradnl" w:eastAsia="es-ES"/>
              </w:rPr>
              <w:t>Total</w:t>
            </w:r>
          </w:p>
        </w:tc>
        <w:tc>
          <w:tcPr>
            <w:tcW w:w="1304" w:type="pct"/>
            <w:tcBorders>
              <w:top w:val="single" w:sz="4" w:space="0" w:color="auto"/>
              <w:left w:val="nil"/>
              <w:bottom w:val="single" w:sz="8" w:space="0" w:color="000000"/>
              <w:right w:val="nil"/>
            </w:tcBorders>
            <w:vAlign w:val="bottom"/>
          </w:tcPr>
          <w:p w14:paraId="5AFBD022" w14:textId="4175977C" w:rsidR="008D1D84" w:rsidRPr="00250A01" w:rsidRDefault="00C61DCA" w:rsidP="0096102A">
            <w:pPr>
              <w:spacing w:after="0" w:line="240" w:lineRule="auto"/>
              <w:jc w:val="right"/>
              <w:rPr>
                <w:rFonts w:ascii="Times New Roman" w:eastAsia="Times New Roman" w:hAnsi="Times New Roman" w:cs="Times New Roman"/>
                <w:sz w:val="24"/>
                <w:szCs w:val="24"/>
                <w:lang w:val="es-ES_tradnl" w:eastAsia="es-ES"/>
              </w:rPr>
            </w:pPr>
            <w:r w:rsidRPr="00250A01">
              <w:rPr>
                <w:rFonts w:ascii="Times New Roman" w:eastAsia="Times New Roman" w:hAnsi="Times New Roman" w:cs="Times New Roman"/>
                <w:sz w:val="24"/>
                <w:szCs w:val="24"/>
                <w:lang w:val="es-ES_tradnl" w:eastAsia="es-ES"/>
              </w:rPr>
              <w:t>1.270.000</w:t>
            </w:r>
          </w:p>
        </w:tc>
      </w:tr>
    </w:tbl>
    <w:p w14:paraId="22EB020D" w14:textId="77777777" w:rsidR="008D1D84" w:rsidRPr="0096102A" w:rsidRDefault="008D1D84" w:rsidP="00250A01">
      <w:pPr>
        <w:spacing w:after="0" w:line="240" w:lineRule="auto"/>
        <w:jc w:val="both"/>
        <w:rPr>
          <w:rFonts w:ascii="Times New Roman" w:hAnsi="Times New Roman" w:cs="Times New Roman"/>
          <w:sz w:val="20"/>
          <w:szCs w:val="24"/>
          <w:lang w:val="es-ES_tradnl" w:eastAsia="es-ES"/>
        </w:rPr>
      </w:pPr>
      <w:r w:rsidRPr="0096102A">
        <w:rPr>
          <w:rFonts w:ascii="Times New Roman" w:hAnsi="Times New Roman" w:cs="Times New Roman"/>
          <w:sz w:val="20"/>
          <w:szCs w:val="24"/>
          <w:lang w:val="es-ES_tradnl" w:eastAsia="es-ES"/>
        </w:rPr>
        <w:t>Fuente: Elaboración propia.</w:t>
      </w:r>
    </w:p>
    <w:p w14:paraId="2CBA7F25" w14:textId="2E875E4F" w:rsidR="008D1D84" w:rsidRPr="00250A01" w:rsidRDefault="008D1D84" w:rsidP="00250A01">
      <w:pPr>
        <w:spacing w:after="0" w:line="240" w:lineRule="auto"/>
        <w:jc w:val="both"/>
        <w:rPr>
          <w:rFonts w:ascii="Times New Roman" w:hAnsi="Times New Roman" w:cs="Times New Roman"/>
          <w:sz w:val="24"/>
          <w:szCs w:val="24"/>
          <w:lang w:val="es-ES_tradnl"/>
        </w:rPr>
      </w:pPr>
    </w:p>
    <w:p w14:paraId="4CC49E8A" w14:textId="77777777" w:rsidR="002726BE" w:rsidRPr="00250A01" w:rsidRDefault="002726BE" w:rsidP="00250A01">
      <w:pPr>
        <w:spacing w:after="0" w:line="240" w:lineRule="auto"/>
        <w:jc w:val="both"/>
        <w:rPr>
          <w:rFonts w:ascii="Times New Roman" w:hAnsi="Times New Roman" w:cs="Times New Roman"/>
          <w:sz w:val="24"/>
          <w:szCs w:val="24"/>
          <w:lang w:val="es-ES_tradnl"/>
        </w:rPr>
      </w:pPr>
    </w:p>
    <w:sectPr w:rsidR="002726BE" w:rsidRPr="00250A01" w:rsidSect="001B19E4">
      <w:headerReference w:type="default" r:id="rId16"/>
      <w:pgSz w:w="11906" w:h="16838" w:code="9"/>
      <w:pgMar w:top="1820" w:right="1418" w:bottom="1418" w:left="2268" w:header="1134"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carena Morinigo Martinez" w:date="2020-11-12T17:45:00Z" w:initials="MMM">
    <w:p w14:paraId="581EC78A" w14:textId="07CCF094" w:rsidR="00252D39" w:rsidRDefault="00252D39">
      <w:pPr>
        <w:pStyle w:val="Textocomentario"/>
      </w:pPr>
      <w:r>
        <w:rPr>
          <w:rStyle w:val="Refdecomentario"/>
        </w:rPr>
        <w:annotationRef/>
      </w:r>
      <w:r>
        <w:t>No se deja claro el diseño</w:t>
      </w:r>
    </w:p>
  </w:comment>
  <w:comment w:id="1" w:author="Macarena Morinigo Martinez" w:date="2020-11-12T17:47:00Z" w:initials="MMM">
    <w:p w14:paraId="5C360A1F" w14:textId="340EDD06" w:rsidR="00252D39" w:rsidRDefault="00252D39">
      <w:pPr>
        <w:pStyle w:val="Textocomentario"/>
      </w:pPr>
      <w:r>
        <w:rPr>
          <w:rStyle w:val="Refdecomentario"/>
        </w:rPr>
        <w:annotationRef/>
      </w:r>
      <w:r>
        <w:t>Nombre completo</w:t>
      </w:r>
    </w:p>
  </w:comment>
  <w:comment w:id="8" w:author="Macarena Morinigo Martinez" w:date="2020-11-11T16:39:00Z" w:initials="MMM">
    <w:p w14:paraId="66687D1A" w14:textId="5DD66BE5" w:rsidR="00C80B81" w:rsidRDefault="00C80B81">
      <w:pPr>
        <w:pStyle w:val="Textocomentario"/>
      </w:pPr>
      <w:r>
        <w:rPr>
          <w:rStyle w:val="Refdecomentario"/>
        </w:rPr>
        <w:annotationRef/>
      </w:r>
      <w:r>
        <w:t xml:space="preserve">Mejorar términos científicos </w:t>
      </w:r>
    </w:p>
  </w:comment>
  <w:comment w:id="9" w:author="Macarena Morinigo Martinez" w:date="2020-11-11T16:40:00Z" w:initials="MMM">
    <w:p w14:paraId="05F61E57" w14:textId="22F73DD9" w:rsidR="00C80B81" w:rsidRDefault="00C80B81">
      <w:pPr>
        <w:pStyle w:val="Textocomentario"/>
      </w:pPr>
      <w:r>
        <w:rPr>
          <w:rStyle w:val="Refdecomentario"/>
        </w:rPr>
        <w:annotationRef/>
      </w:r>
      <w:r>
        <w:t>No tiene referencia.</w:t>
      </w:r>
    </w:p>
  </w:comment>
  <w:comment w:id="11" w:author="Macarena Morinigo Martinez" w:date="2020-11-11T16:44:00Z" w:initials="MMM">
    <w:p w14:paraId="08657F46" w14:textId="5AB821B3" w:rsidR="00C80B81" w:rsidRDefault="00C80B81">
      <w:pPr>
        <w:pStyle w:val="Textocomentario"/>
      </w:pPr>
      <w:r>
        <w:rPr>
          <w:rStyle w:val="Refdecomentario"/>
        </w:rPr>
        <w:annotationRef/>
      </w:r>
      <w:r>
        <w:t xml:space="preserve">Unir más la idea de la relación entre el tipo de parto y la microbiota. </w:t>
      </w:r>
    </w:p>
  </w:comment>
  <w:comment w:id="12" w:author="Macarena Morinigo Martinez" w:date="2020-11-12T17:47:00Z" w:initials="MMM">
    <w:p w14:paraId="3941EF65" w14:textId="16323DC8" w:rsidR="00252D39" w:rsidRDefault="00252D39">
      <w:pPr>
        <w:pStyle w:val="Textocomentario"/>
      </w:pPr>
      <w:r>
        <w:rPr>
          <w:rStyle w:val="Refdecomentario"/>
        </w:rPr>
        <w:annotationRef/>
      </w:r>
      <w:proofErr w:type="gramStart"/>
      <w:r>
        <w:t>Como influye?</w:t>
      </w:r>
      <w:proofErr w:type="gramEnd"/>
    </w:p>
  </w:comment>
  <w:comment w:id="13" w:author="Macarena Morinigo Martinez" w:date="2020-11-11T16:44:00Z" w:initials="MMM">
    <w:p w14:paraId="64F1AC1D" w14:textId="7C0637BA" w:rsidR="00C80B81" w:rsidRDefault="00C80B81">
      <w:pPr>
        <w:pStyle w:val="Textocomentario"/>
      </w:pPr>
      <w:r>
        <w:rPr>
          <w:rStyle w:val="Refdecomentario"/>
        </w:rPr>
        <w:annotationRef/>
      </w:r>
      <w:r>
        <w:t xml:space="preserve">No </w:t>
      </w:r>
      <w:proofErr w:type="gramStart"/>
      <w:r>
        <w:t>pueden</w:t>
      </w:r>
      <w:proofErr w:type="gramEnd"/>
      <w:r>
        <w:t xml:space="preserve"> haber párrafos de 1 sola oración.</w:t>
      </w:r>
    </w:p>
  </w:comment>
  <w:comment w:id="14" w:author="Macarena Morinigo Martinez" w:date="2020-11-12T18:29:00Z" w:initials="MMM">
    <w:p w14:paraId="36863AE7" w14:textId="77777777" w:rsidR="00E041BA" w:rsidRDefault="00E041BA">
      <w:pPr>
        <w:pStyle w:val="Textocomentario"/>
      </w:pPr>
      <w:r>
        <w:rPr>
          <w:rStyle w:val="Refdecomentario"/>
        </w:rPr>
        <w:annotationRef/>
      </w:r>
      <w:r>
        <w:t>Faltan antecedentes</w:t>
      </w:r>
    </w:p>
    <w:p w14:paraId="71B668D2" w14:textId="16CD2AC6" w:rsidR="00E041BA" w:rsidRDefault="00E041BA">
      <w:pPr>
        <w:pStyle w:val="Textocomentario"/>
      </w:pPr>
      <w:r>
        <w:t>Ampliar planteamiento del problema</w:t>
      </w:r>
    </w:p>
    <w:p w14:paraId="4873AC71" w14:textId="27F22D50" w:rsidR="00E041BA" w:rsidRDefault="00E041BA">
      <w:pPr>
        <w:pStyle w:val="Textocomentario"/>
      </w:pPr>
      <w:r>
        <w:t>Ampliar relevancia y justificación</w:t>
      </w:r>
    </w:p>
  </w:comment>
  <w:comment w:id="29" w:author="Macarena Morinigo Martinez" w:date="2020-11-12T19:01:00Z" w:initials="MMM">
    <w:p w14:paraId="0FB41F3F" w14:textId="587274B4" w:rsidR="002601C8" w:rsidRDefault="002601C8">
      <w:pPr>
        <w:pStyle w:val="Textocomentario"/>
      </w:pPr>
      <w:r>
        <w:rPr>
          <w:rStyle w:val="Refdecomentario"/>
        </w:rPr>
        <w:annotationRef/>
      </w:r>
      <w:r>
        <w:t>No se hará una descripción, se hará una estimación porque es en adultos, presenta muchos sesgos</w:t>
      </w:r>
    </w:p>
  </w:comment>
  <w:comment w:id="30" w:author="Macarena Morinigo Martinez" w:date="2020-11-12T19:02:00Z" w:initials="MMM">
    <w:p w14:paraId="510017EE" w14:textId="73F13934" w:rsidR="002601C8" w:rsidRDefault="002601C8">
      <w:pPr>
        <w:pStyle w:val="Textocomentario"/>
      </w:pPr>
      <w:r>
        <w:rPr>
          <w:rStyle w:val="Refdecomentario"/>
        </w:rPr>
        <w:annotationRef/>
      </w:r>
      <w:r>
        <w:t>Me preocupa que un adulto “se acuerde” como fue su LM, no es que se le pregunte a la madre que se puede acordar más</w:t>
      </w:r>
    </w:p>
  </w:comment>
  <w:comment w:id="31" w:author="Macarena Morinigo Martinez" w:date="2020-11-12T19:02:00Z" w:initials="MMM">
    <w:p w14:paraId="39F3F62E" w14:textId="7FCDC78F" w:rsidR="002601C8" w:rsidRDefault="002601C8">
      <w:pPr>
        <w:pStyle w:val="Textocomentario"/>
      </w:pPr>
      <w:r>
        <w:rPr>
          <w:rStyle w:val="Refdecomentario"/>
        </w:rPr>
        <w:annotationRef/>
      </w:r>
      <w:proofErr w:type="gramStart"/>
      <w:r>
        <w:t>Como?</w:t>
      </w:r>
      <w:proofErr w:type="gramEnd"/>
    </w:p>
  </w:comment>
  <w:comment w:id="49" w:author="Macarena Morinigo Martinez" w:date="2020-11-12T21:45:00Z" w:initials="MMM">
    <w:p w14:paraId="025966DC" w14:textId="2EC66307" w:rsidR="00587D55" w:rsidRDefault="00587D55">
      <w:pPr>
        <w:pStyle w:val="Textocomentario"/>
      </w:pPr>
      <w:r>
        <w:rPr>
          <w:rStyle w:val="Refdecomentario"/>
        </w:rPr>
        <w:annotationRef/>
      </w:r>
      <w:r>
        <w:t>Lo más adecuado sería que se incluya con y sin enfermedad de autoinmune para justamente observar las diferencias si las hubiera</w:t>
      </w:r>
    </w:p>
  </w:comment>
  <w:comment w:id="67" w:author="Macarena Morinigo Martinez" w:date="2020-11-12T22:33:00Z" w:initials="MMM">
    <w:p w14:paraId="3DC8935F" w14:textId="11459FF5" w:rsidR="009C6443" w:rsidRDefault="009C6443">
      <w:pPr>
        <w:pStyle w:val="Textocomentario"/>
      </w:pPr>
      <w:r>
        <w:rPr>
          <w:rStyle w:val="Refdecomentario"/>
        </w:rPr>
        <w:annotationRef/>
      </w:r>
      <w:r>
        <w:t>Si se calcula y se cuenta con la cantidad de datos, se sugiera cambiar el diseño</w:t>
      </w:r>
    </w:p>
  </w:comment>
  <w:comment w:id="77" w:author="Macarena Morinigo Martinez" w:date="2020-11-12T22:47:00Z" w:initials="MMM">
    <w:p w14:paraId="29B1544C" w14:textId="2BEB86E8" w:rsidR="00C670DD" w:rsidRDefault="00C670DD">
      <w:pPr>
        <w:pStyle w:val="Textocomentario"/>
      </w:pPr>
      <w:r>
        <w:rPr>
          <w:rStyle w:val="Refdecomentario"/>
        </w:rPr>
        <w:annotationRef/>
      </w:r>
      <w:r>
        <w:t>Teniendo en cuenta que se contará con datos secundarios y se cuenta con una buena N, y la muestra es de 221, se podría plantear un muestreo que sea mas preciso y que mejore la calidad de datos de la investigación.</w:t>
      </w:r>
    </w:p>
  </w:comment>
  <w:comment w:id="79" w:author="Macarena Morinigo Martinez" w:date="2020-11-12T22:49:00Z" w:initials="MMM">
    <w:p w14:paraId="05A34AED" w14:textId="20A7D57B" w:rsidR="00C670DD" w:rsidRDefault="00C670DD">
      <w:pPr>
        <w:pStyle w:val="Textocomentario"/>
      </w:pPr>
      <w:r>
        <w:rPr>
          <w:rStyle w:val="Refdecomentario"/>
        </w:rPr>
        <w:annotationRef/>
      </w:r>
      <w:r>
        <w:t>ampliar</w:t>
      </w:r>
    </w:p>
  </w:comment>
  <w:comment w:id="110" w:author="Macarena Morinigo Martinez" w:date="2020-11-12T22:50:00Z" w:initials="MMM">
    <w:p w14:paraId="61B59EA8" w14:textId="4AA40F4A" w:rsidR="00C670DD" w:rsidRDefault="00C670DD">
      <w:pPr>
        <w:pStyle w:val="Textocomentario"/>
      </w:pPr>
      <w:r>
        <w:rPr>
          <w:rStyle w:val="Refdecomentario"/>
        </w:rPr>
        <w:annotationRef/>
      </w:r>
      <w:r>
        <w:t xml:space="preserve">ampliar. Faltan referencias de los </w:t>
      </w:r>
      <w:proofErr w:type="spellStart"/>
      <w:r>
        <w:t>calculos</w:t>
      </w:r>
      <w:proofErr w:type="spellEnd"/>
    </w:p>
  </w:comment>
  <w:comment w:id="122" w:author="Macarena Morinigo Martinez" w:date="2020-11-12T22:53:00Z" w:initials="MMM">
    <w:p w14:paraId="068B617F" w14:textId="26503B0F" w:rsidR="00C24068" w:rsidRDefault="00C24068">
      <w:pPr>
        <w:pStyle w:val="Textocomentario"/>
      </w:pPr>
      <w:r>
        <w:rPr>
          <w:rStyle w:val="Refdecomentario"/>
        </w:rPr>
        <w:annotationRef/>
      </w:r>
      <w:r>
        <w:t xml:space="preserve">¿Como se codificará? ¿No se podrán las clasificaciones? </w:t>
      </w:r>
    </w:p>
  </w:comment>
  <w:comment w:id="126" w:author="Macarena Morinigo Martinez" w:date="2020-11-12T22:54:00Z" w:initials="MMM">
    <w:p w14:paraId="6EF67E9F" w14:textId="012B2A72" w:rsidR="00C24068" w:rsidRDefault="00C24068">
      <w:pPr>
        <w:pStyle w:val="Textocomentario"/>
      </w:pPr>
      <w:r>
        <w:rPr>
          <w:rStyle w:val="Refdecomentario"/>
        </w:rPr>
        <w:annotationRef/>
      </w:r>
      <w:r>
        <w:t>Ajustar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1EC78A" w15:done="0"/>
  <w15:commentEx w15:paraId="5C360A1F" w15:done="0"/>
  <w15:commentEx w15:paraId="66687D1A" w15:done="0"/>
  <w15:commentEx w15:paraId="05F61E57" w15:done="0"/>
  <w15:commentEx w15:paraId="08657F46" w15:done="0"/>
  <w15:commentEx w15:paraId="3941EF65" w15:done="0"/>
  <w15:commentEx w15:paraId="64F1AC1D" w15:done="0"/>
  <w15:commentEx w15:paraId="4873AC71" w15:done="0"/>
  <w15:commentEx w15:paraId="0FB41F3F" w15:done="0"/>
  <w15:commentEx w15:paraId="510017EE" w15:done="0"/>
  <w15:commentEx w15:paraId="39F3F62E" w15:done="0"/>
  <w15:commentEx w15:paraId="025966DC" w15:done="0"/>
  <w15:commentEx w15:paraId="3DC8935F" w15:done="0"/>
  <w15:commentEx w15:paraId="29B1544C" w15:done="0"/>
  <w15:commentEx w15:paraId="05A34AED" w15:done="0"/>
  <w15:commentEx w15:paraId="61B59EA8" w15:done="0"/>
  <w15:commentEx w15:paraId="068B617F" w15:done="0"/>
  <w15:commentEx w15:paraId="6EF67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7F33A" w16cex:dateUtc="2020-11-12T20:45:00Z"/>
  <w16cex:commentExtensible w16cex:durableId="2357F397" w16cex:dateUtc="2020-11-12T20:47:00Z"/>
  <w16cex:commentExtensible w16cex:durableId="23569257" w16cex:dateUtc="2020-11-11T19:39:00Z"/>
  <w16cex:commentExtensible w16cex:durableId="23569270" w16cex:dateUtc="2020-11-11T19:40:00Z"/>
  <w16cex:commentExtensible w16cex:durableId="2356936F" w16cex:dateUtc="2020-11-11T19:44:00Z"/>
  <w16cex:commentExtensible w16cex:durableId="2357F3AB" w16cex:dateUtc="2020-11-12T20:47:00Z"/>
  <w16cex:commentExtensible w16cex:durableId="2356938B" w16cex:dateUtc="2020-11-11T19:44:00Z"/>
  <w16cex:commentExtensible w16cex:durableId="2357FD9C" w16cex:dateUtc="2020-11-12T21:29:00Z"/>
  <w16cex:commentExtensible w16cex:durableId="23580514" w16cex:dateUtc="2020-11-12T22:01:00Z"/>
  <w16cex:commentExtensible w16cex:durableId="23580546" w16cex:dateUtc="2020-11-12T22:02:00Z"/>
  <w16cex:commentExtensible w16cex:durableId="23580537" w16cex:dateUtc="2020-11-12T22:02:00Z"/>
  <w16cex:commentExtensible w16cex:durableId="23582B97" w16cex:dateUtc="2020-11-13T00:45:00Z"/>
  <w16cex:commentExtensible w16cex:durableId="235836C7" w16cex:dateUtc="2020-11-13T01:33:00Z"/>
  <w16cex:commentExtensible w16cex:durableId="235839E5" w16cex:dateUtc="2020-11-13T01:47:00Z"/>
  <w16cex:commentExtensible w16cex:durableId="23583A82" w16cex:dateUtc="2020-11-13T01:49:00Z"/>
  <w16cex:commentExtensible w16cex:durableId="23583AA3" w16cex:dateUtc="2020-11-13T01:50:00Z"/>
  <w16cex:commentExtensible w16cex:durableId="23583B6B" w16cex:dateUtc="2020-11-13T01:53:00Z"/>
  <w16cex:commentExtensible w16cex:durableId="23583BB5" w16cex:dateUtc="2020-11-13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1EC78A" w16cid:durableId="2357F33A"/>
  <w16cid:commentId w16cid:paraId="5C360A1F" w16cid:durableId="2357F397"/>
  <w16cid:commentId w16cid:paraId="66687D1A" w16cid:durableId="23569257"/>
  <w16cid:commentId w16cid:paraId="05F61E57" w16cid:durableId="23569270"/>
  <w16cid:commentId w16cid:paraId="08657F46" w16cid:durableId="2356936F"/>
  <w16cid:commentId w16cid:paraId="3941EF65" w16cid:durableId="2357F3AB"/>
  <w16cid:commentId w16cid:paraId="64F1AC1D" w16cid:durableId="2356938B"/>
  <w16cid:commentId w16cid:paraId="4873AC71" w16cid:durableId="2357FD9C"/>
  <w16cid:commentId w16cid:paraId="0FB41F3F" w16cid:durableId="23580514"/>
  <w16cid:commentId w16cid:paraId="510017EE" w16cid:durableId="23580546"/>
  <w16cid:commentId w16cid:paraId="39F3F62E" w16cid:durableId="23580537"/>
  <w16cid:commentId w16cid:paraId="025966DC" w16cid:durableId="23582B97"/>
  <w16cid:commentId w16cid:paraId="3DC8935F" w16cid:durableId="235836C7"/>
  <w16cid:commentId w16cid:paraId="29B1544C" w16cid:durableId="235839E5"/>
  <w16cid:commentId w16cid:paraId="05A34AED" w16cid:durableId="23583A82"/>
  <w16cid:commentId w16cid:paraId="61B59EA8" w16cid:durableId="23583AA3"/>
  <w16cid:commentId w16cid:paraId="068B617F" w16cid:durableId="23583B6B"/>
  <w16cid:commentId w16cid:paraId="6EF67E9F" w16cid:durableId="23583B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3A47E" w14:textId="77777777" w:rsidR="008C0A36" w:rsidRDefault="008C0A36" w:rsidP="001B19E4">
      <w:pPr>
        <w:spacing w:after="0" w:line="240" w:lineRule="auto"/>
      </w:pPr>
      <w:r>
        <w:separator/>
      </w:r>
    </w:p>
  </w:endnote>
  <w:endnote w:type="continuationSeparator" w:id="0">
    <w:p w14:paraId="5150D3C8" w14:textId="77777777" w:rsidR="008C0A36" w:rsidRDefault="008C0A36" w:rsidP="001B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D2AA8" w14:textId="77777777" w:rsidR="008C0A36" w:rsidRDefault="008C0A36" w:rsidP="001B19E4">
      <w:pPr>
        <w:spacing w:after="0" w:line="240" w:lineRule="auto"/>
      </w:pPr>
      <w:r>
        <w:separator/>
      </w:r>
    </w:p>
  </w:footnote>
  <w:footnote w:type="continuationSeparator" w:id="0">
    <w:p w14:paraId="552BB2B6" w14:textId="77777777" w:rsidR="008C0A36" w:rsidRDefault="008C0A36" w:rsidP="001B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935125"/>
      <w:docPartObj>
        <w:docPartGallery w:val="Page Numbers (Top of Page)"/>
        <w:docPartUnique/>
      </w:docPartObj>
    </w:sdtPr>
    <w:sdtEndPr>
      <w:rPr>
        <w:rFonts w:ascii="Times New Roman" w:hAnsi="Times New Roman" w:cs="Times New Roman"/>
        <w:sz w:val="24"/>
      </w:rPr>
    </w:sdtEndPr>
    <w:sdtContent>
      <w:p w14:paraId="2C74C3C1" w14:textId="77777777" w:rsidR="00E86D69" w:rsidRPr="001156E0" w:rsidRDefault="00E86D69" w:rsidP="008D1D84">
        <w:pPr>
          <w:pStyle w:val="Encabezado"/>
          <w:jc w:val="right"/>
          <w:rPr>
            <w:rFonts w:ascii="Times New Roman" w:hAnsi="Times New Roman" w:cs="Times New Roman"/>
            <w:sz w:val="24"/>
          </w:rPr>
        </w:pPr>
        <w:r w:rsidRPr="009F47DE">
          <w:rPr>
            <w:rFonts w:ascii="Times New Roman" w:hAnsi="Times New Roman" w:cs="Times New Roman"/>
            <w:sz w:val="24"/>
          </w:rPr>
          <w:fldChar w:fldCharType="begin"/>
        </w:r>
        <w:r w:rsidRPr="009F47DE">
          <w:rPr>
            <w:rFonts w:ascii="Times New Roman" w:hAnsi="Times New Roman" w:cs="Times New Roman"/>
            <w:sz w:val="24"/>
          </w:rPr>
          <w:instrText>PAGE   \* MERGEFORMAT</w:instrText>
        </w:r>
        <w:r w:rsidRPr="009F47DE">
          <w:rPr>
            <w:rFonts w:ascii="Times New Roman" w:hAnsi="Times New Roman" w:cs="Times New Roman"/>
            <w:sz w:val="24"/>
          </w:rPr>
          <w:fldChar w:fldCharType="separate"/>
        </w:r>
        <w:r w:rsidR="0030562A">
          <w:rPr>
            <w:rFonts w:ascii="Times New Roman" w:hAnsi="Times New Roman" w:cs="Times New Roman"/>
            <w:noProof/>
            <w:sz w:val="24"/>
          </w:rPr>
          <w:t>iii</w:t>
        </w:r>
        <w:r w:rsidRPr="009F47DE">
          <w:rPr>
            <w:rFonts w:ascii="Times New Roman" w:hAnsi="Times New Roman" w:cs="Times New Roman"/>
            <w:sz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706837389"/>
      <w:docPartObj>
        <w:docPartGallery w:val="Page Numbers (Top of Page)"/>
        <w:docPartUnique/>
      </w:docPartObj>
    </w:sdtPr>
    <w:sdtEndPr/>
    <w:sdtContent>
      <w:p w14:paraId="66FE349B" w14:textId="162CFF1B" w:rsidR="00E86D69" w:rsidRPr="00AE4F83" w:rsidRDefault="00E86D69" w:rsidP="00AE4F83">
        <w:pPr>
          <w:pStyle w:val="Encabezado"/>
          <w:jc w:val="right"/>
          <w:rPr>
            <w:rFonts w:ascii="Times New Roman" w:hAnsi="Times New Roman" w:cs="Times New Roman"/>
            <w:sz w:val="24"/>
            <w:szCs w:val="24"/>
          </w:rPr>
        </w:pPr>
        <w:r w:rsidRPr="009C0FCB">
          <w:rPr>
            <w:rFonts w:ascii="Times New Roman" w:hAnsi="Times New Roman" w:cs="Times New Roman"/>
            <w:sz w:val="24"/>
            <w:szCs w:val="24"/>
          </w:rPr>
          <w:fldChar w:fldCharType="begin"/>
        </w:r>
        <w:r w:rsidRPr="009C0FCB">
          <w:rPr>
            <w:rFonts w:ascii="Times New Roman" w:hAnsi="Times New Roman" w:cs="Times New Roman"/>
            <w:sz w:val="24"/>
            <w:szCs w:val="24"/>
          </w:rPr>
          <w:instrText>PAGE   \* MERGEFORMAT</w:instrText>
        </w:r>
        <w:r w:rsidRPr="009C0FCB">
          <w:rPr>
            <w:rFonts w:ascii="Times New Roman" w:hAnsi="Times New Roman" w:cs="Times New Roman"/>
            <w:sz w:val="24"/>
            <w:szCs w:val="24"/>
          </w:rPr>
          <w:fldChar w:fldCharType="separate"/>
        </w:r>
        <w:r w:rsidR="0030562A">
          <w:rPr>
            <w:rFonts w:ascii="Times New Roman" w:hAnsi="Times New Roman" w:cs="Times New Roman"/>
            <w:noProof/>
            <w:sz w:val="24"/>
            <w:szCs w:val="24"/>
          </w:rPr>
          <w:t>1</w:t>
        </w:r>
        <w:r w:rsidRPr="009C0FCB">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131AD"/>
    <w:multiLevelType w:val="multilevel"/>
    <w:tmpl w:val="3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B94655"/>
    <w:multiLevelType w:val="hybridMultilevel"/>
    <w:tmpl w:val="BACC9B9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F037782"/>
    <w:multiLevelType w:val="hybridMultilevel"/>
    <w:tmpl w:val="303003B6"/>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15:restartNumberingAfterBreak="0">
    <w:nsid w:val="5A1778E9"/>
    <w:multiLevelType w:val="hybridMultilevel"/>
    <w:tmpl w:val="AE34991C"/>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68E32592"/>
    <w:multiLevelType w:val="multilevel"/>
    <w:tmpl w:val="F280CD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0C0421"/>
    <w:multiLevelType w:val="hybridMultilevel"/>
    <w:tmpl w:val="494C3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105721"/>
    <w:multiLevelType w:val="hybridMultilevel"/>
    <w:tmpl w:val="ACF48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BC7B7B"/>
    <w:multiLevelType w:val="hybridMultilevel"/>
    <w:tmpl w:val="DBE0A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541AAC"/>
    <w:multiLevelType w:val="hybridMultilevel"/>
    <w:tmpl w:val="99AA98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5"/>
  </w:num>
  <w:num w:numId="6">
    <w:abstractNumId w:val="7"/>
  </w:num>
  <w:num w:numId="7">
    <w:abstractNumId w:val="8"/>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carena Morinigo Martinez">
    <w15:presenceInfo w15:providerId="Windows Live" w15:userId="0ac1bdd19b14d6cd"/>
  </w15:person>
  <w15:person w15:author="Majo Nazer">
    <w15:presenceInfo w15:providerId="Windows Live" w15:userId="415dd5ba11cd3b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65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FC"/>
    <w:rsid w:val="00022FA3"/>
    <w:rsid w:val="000242FC"/>
    <w:rsid w:val="000324D5"/>
    <w:rsid w:val="000669AA"/>
    <w:rsid w:val="000718EE"/>
    <w:rsid w:val="000B32FC"/>
    <w:rsid w:val="000D5446"/>
    <w:rsid w:val="00112180"/>
    <w:rsid w:val="00123FD9"/>
    <w:rsid w:val="0013772B"/>
    <w:rsid w:val="0014391B"/>
    <w:rsid w:val="00160FEE"/>
    <w:rsid w:val="00173024"/>
    <w:rsid w:val="00193529"/>
    <w:rsid w:val="001B19E4"/>
    <w:rsid w:val="001B53B2"/>
    <w:rsid w:val="00235CFF"/>
    <w:rsid w:val="00250A01"/>
    <w:rsid w:val="00252D39"/>
    <w:rsid w:val="002601C8"/>
    <w:rsid w:val="002602BD"/>
    <w:rsid w:val="0026606C"/>
    <w:rsid w:val="002726BE"/>
    <w:rsid w:val="002B3FC3"/>
    <w:rsid w:val="002D0436"/>
    <w:rsid w:val="002D5753"/>
    <w:rsid w:val="002E2DCD"/>
    <w:rsid w:val="0030562A"/>
    <w:rsid w:val="00311DA6"/>
    <w:rsid w:val="00357FDD"/>
    <w:rsid w:val="00364C55"/>
    <w:rsid w:val="0037463B"/>
    <w:rsid w:val="00381AA3"/>
    <w:rsid w:val="00385828"/>
    <w:rsid w:val="00391032"/>
    <w:rsid w:val="0039671E"/>
    <w:rsid w:val="0040797C"/>
    <w:rsid w:val="0041566E"/>
    <w:rsid w:val="00423161"/>
    <w:rsid w:val="004578D2"/>
    <w:rsid w:val="00471180"/>
    <w:rsid w:val="0048566C"/>
    <w:rsid w:val="00493301"/>
    <w:rsid w:val="00493359"/>
    <w:rsid w:val="004C0A6A"/>
    <w:rsid w:val="0050130D"/>
    <w:rsid w:val="00510CC4"/>
    <w:rsid w:val="00514F4F"/>
    <w:rsid w:val="00524BC0"/>
    <w:rsid w:val="005376D8"/>
    <w:rsid w:val="0056307F"/>
    <w:rsid w:val="00564DF8"/>
    <w:rsid w:val="005706F5"/>
    <w:rsid w:val="00587D55"/>
    <w:rsid w:val="005E0F0B"/>
    <w:rsid w:val="00627ACF"/>
    <w:rsid w:val="006303C6"/>
    <w:rsid w:val="0064629C"/>
    <w:rsid w:val="0068353F"/>
    <w:rsid w:val="00694B20"/>
    <w:rsid w:val="006F56F8"/>
    <w:rsid w:val="00712BAD"/>
    <w:rsid w:val="00713D38"/>
    <w:rsid w:val="007256B5"/>
    <w:rsid w:val="00752DBC"/>
    <w:rsid w:val="007658D7"/>
    <w:rsid w:val="007D751D"/>
    <w:rsid w:val="00806DEE"/>
    <w:rsid w:val="00807724"/>
    <w:rsid w:val="00825A11"/>
    <w:rsid w:val="00831573"/>
    <w:rsid w:val="008634A6"/>
    <w:rsid w:val="00883CB4"/>
    <w:rsid w:val="00897B6A"/>
    <w:rsid w:val="008C0A36"/>
    <w:rsid w:val="008D1D84"/>
    <w:rsid w:val="008F016C"/>
    <w:rsid w:val="00904564"/>
    <w:rsid w:val="00936053"/>
    <w:rsid w:val="00940800"/>
    <w:rsid w:val="00942210"/>
    <w:rsid w:val="00955FD8"/>
    <w:rsid w:val="0096102A"/>
    <w:rsid w:val="0096145D"/>
    <w:rsid w:val="009671AA"/>
    <w:rsid w:val="009901C8"/>
    <w:rsid w:val="00995552"/>
    <w:rsid w:val="009C1615"/>
    <w:rsid w:val="009C6443"/>
    <w:rsid w:val="009D3186"/>
    <w:rsid w:val="00A23DF4"/>
    <w:rsid w:val="00A34B3D"/>
    <w:rsid w:val="00A3573F"/>
    <w:rsid w:val="00A60EB6"/>
    <w:rsid w:val="00A6762A"/>
    <w:rsid w:val="00A71B24"/>
    <w:rsid w:val="00A97AA8"/>
    <w:rsid w:val="00AE4F83"/>
    <w:rsid w:val="00B2151C"/>
    <w:rsid w:val="00B23BF5"/>
    <w:rsid w:val="00B44DDC"/>
    <w:rsid w:val="00B64EEF"/>
    <w:rsid w:val="00B70C7D"/>
    <w:rsid w:val="00BB12EE"/>
    <w:rsid w:val="00BB707C"/>
    <w:rsid w:val="00BC444D"/>
    <w:rsid w:val="00BD31FB"/>
    <w:rsid w:val="00BE1AE3"/>
    <w:rsid w:val="00BF5CF5"/>
    <w:rsid w:val="00BF5D4E"/>
    <w:rsid w:val="00C21D4D"/>
    <w:rsid w:val="00C24068"/>
    <w:rsid w:val="00C2507C"/>
    <w:rsid w:val="00C30D41"/>
    <w:rsid w:val="00C61DCA"/>
    <w:rsid w:val="00C670DD"/>
    <w:rsid w:val="00C80B81"/>
    <w:rsid w:val="00C80EE1"/>
    <w:rsid w:val="00C86398"/>
    <w:rsid w:val="00C90FE2"/>
    <w:rsid w:val="00C95D42"/>
    <w:rsid w:val="00CA0750"/>
    <w:rsid w:val="00CA16C7"/>
    <w:rsid w:val="00CC5AEE"/>
    <w:rsid w:val="00CF003B"/>
    <w:rsid w:val="00D05B59"/>
    <w:rsid w:val="00D213E7"/>
    <w:rsid w:val="00D813F9"/>
    <w:rsid w:val="00D86843"/>
    <w:rsid w:val="00D93956"/>
    <w:rsid w:val="00D93999"/>
    <w:rsid w:val="00DE083C"/>
    <w:rsid w:val="00E041BA"/>
    <w:rsid w:val="00E31167"/>
    <w:rsid w:val="00E32AFB"/>
    <w:rsid w:val="00E32EA5"/>
    <w:rsid w:val="00E4303E"/>
    <w:rsid w:val="00E4342C"/>
    <w:rsid w:val="00E67BD1"/>
    <w:rsid w:val="00E74030"/>
    <w:rsid w:val="00E86D69"/>
    <w:rsid w:val="00ED7C02"/>
    <w:rsid w:val="00EF4AB0"/>
    <w:rsid w:val="00F054E9"/>
    <w:rsid w:val="00F11B10"/>
    <w:rsid w:val="00F20929"/>
    <w:rsid w:val="00F30691"/>
    <w:rsid w:val="00F3660E"/>
    <w:rsid w:val="00F676D6"/>
    <w:rsid w:val="00F761E2"/>
    <w:rsid w:val="00FA786A"/>
    <w:rsid w:val="00FE523F"/>
    <w:rsid w:val="00FE71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40CA1"/>
  <w15:chartTrackingRefBased/>
  <w15:docId w15:val="{809125FE-C8D2-46C3-A39B-386BFBC31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D84"/>
  </w:style>
  <w:style w:type="paragraph" w:styleId="Ttulo1">
    <w:name w:val="heading 1"/>
    <w:basedOn w:val="Normal"/>
    <w:next w:val="Normal"/>
    <w:link w:val="Ttulo1Car"/>
    <w:qFormat/>
    <w:rsid w:val="008D1D84"/>
    <w:pPr>
      <w:keepNext/>
      <w:spacing w:after="0" w:line="360" w:lineRule="auto"/>
      <w:outlineLvl w:val="0"/>
    </w:pPr>
    <w:rPr>
      <w:rFonts w:ascii="Times New Roman" w:eastAsia="Times New Roman" w:hAnsi="Times New Roman" w:cs="Times New Roman"/>
      <w:b/>
      <w:bCs/>
      <w:sz w:val="24"/>
      <w:szCs w:val="24"/>
      <w:lang w:eastAsia="es-ES"/>
    </w:rPr>
  </w:style>
  <w:style w:type="paragraph" w:styleId="Ttulo2">
    <w:name w:val="heading 2"/>
    <w:basedOn w:val="Normal"/>
    <w:next w:val="Normal"/>
    <w:link w:val="Ttulo2Car"/>
    <w:qFormat/>
    <w:rsid w:val="008D1D84"/>
    <w:pPr>
      <w:keepNext/>
      <w:spacing w:after="0" w:line="360" w:lineRule="auto"/>
      <w:outlineLvl w:val="1"/>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D1D84"/>
    <w:rPr>
      <w:rFonts w:ascii="Times New Roman" w:eastAsia="Times New Roman" w:hAnsi="Times New Roman" w:cs="Times New Roman"/>
      <w:b/>
      <w:bCs/>
      <w:sz w:val="24"/>
      <w:szCs w:val="24"/>
      <w:lang w:eastAsia="es-ES"/>
    </w:rPr>
  </w:style>
  <w:style w:type="character" w:customStyle="1" w:styleId="Ttulo2Car">
    <w:name w:val="Título 2 Car"/>
    <w:basedOn w:val="Fuentedeprrafopredeter"/>
    <w:link w:val="Ttulo2"/>
    <w:rsid w:val="008D1D84"/>
    <w:rPr>
      <w:rFonts w:ascii="Times New Roman" w:eastAsia="Times New Roman" w:hAnsi="Times New Roman" w:cs="Times New Roman"/>
      <w:b/>
      <w:bCs/>
      <w:sz w:val="24"/>
      <w:szCs w:val="24"/>
      <w:lang w:eastAsia="es-ES"/>
    </w:rPr>
  </w:style>
  <w:style w:type="paragraph" w:styleId="Encabezado">
    <w:name w:val="header"/>
    <w:basedOn w:val="Normal"/>
    <w:link w:val="EncabezadoCar"/>
    <w:uiPriority w:val="99"/>
    <w:unhideWhenUsed/>
    <w:rsid w:val="008D1D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1D84"/>
  </w:style>
  <w:style w:type="paragraph" w:styleId="Prrafodelista">
    <w:name w:val="List Paragraph"/>
    <w:basedOn w:val="Normal"/>
    <w:uiPriority w:val="34"/>
    <w:qFormat/>
    <w:rsid w:val="008D1D84"/>
    <w:pPr>
      <w:spacing w:line="256" w:lineRule="auto"/>
      <w:ind w:left="720"/>
      <w:contextualSpacing/>
    </w:pPr>
    <w:rPr>
      <w:lang w:val="en-US"/>
    </w:rPr>
  </w:style>
  <w:style w:type="character" w:styleId="Hipervnculo">
    <w:name w:val="Hyperlink"/>
    <w:uiPriority w:val="99"/>
    <w:rsid w:val="008D1D84"/>
    <w:rPr>
      <w:color w:val="0000FF"/>
      <w:u w:val="single"/>
    </w:rPr>
  </w:style>
  <w:style w:type="paragraph" w:styleId="TDC1">
    <w:name w:val="toc 1"/>
    <w:basedOn w:val="Normal"/>
    <w:next w:val="Normal"/>
    <w:autoRedefine/>
    <w:uiPriority w:val="39"/>
    <w:rsid w:val="008D1D84"/>
    <w:pPr>
      <w:tabs>
        <w:tab w:val="left" w:pos="660"/>
        <w:tab w:val="right" w:leader="underscore" w:pos="8210"/>
      </w:tabs>
      <w:spacing w:after="0" w:line="240" w:lineRule="auto"/>
      <w:jc w:val="both"/>
    </w:pPr>
    <w:rPr>
      <w:rFonts w:ascii="Times New Roman" w:eastAsia="Times New Roman" w:hAnsi="Times New Roman" w:cs="Times New Roman"/>
      <w:b/>
      <w:bCs/>
      <w:iCs/>
      <w:noProof/>
      <w:sz w:val="24"/>
      <w:szCs w:val="24"/>
      <w:lang w:eastAsia="es-ES"/>
    </w:rPr>
  </w:style>
  <w:style w:type="paragraph" w:styleId="TDC2">
    <w:name w:val="toc 2"/>
    <w:basedOn w:val="Normal"/>
    <w:next w:val="Normal"/>
    <w:autoRedefine/>
    <w:uiPriority w:val="39"/>
    <w:rsid w:val="00E4342C"/>
    <w:pPr>
      <w:tabs>
        <w:tab w:val="left" w:pos="660"/>
        <w:tab w:val="right" w:leader="underscore" w:pos="8210"/>
      </w:tabs>
      <w:spacing w:after="0" w:line="360" w:lineRule="auto"/>
      <w:jc w:val="both"/>
    </w:pPr>
    <w:rPr>
      <w:rFonts w:ascii="Times New Roman" w:eastAsia="Times New Roman" w:hAnsi="Times New Roman" w:cs="Times New Roman"/>
      <w:b/>
      <w:bCs/>
      <w:noProof/>
      <w:color w:val="000000" w:themeColor="text1"/>
      <w:sz w:val="24"/>
      <w:szCs w:val="24"/>
      <w:lang w:eastAsia="es-ES"/>
    </w:rPr>
  </w:style>
  <w:style w:type="table" w:styleId="Tablaconcuadrcula">
    <w:name w:val="Table Grid"/>
    <w:basedOn w:val="Tablanormal"/>
    <w:uiPriority w:val="39"/>
    <w:rsid w:val="008D1D84"/>
    <w:pPr>
      <w:spacing w:after="0" w:line="240" w:lineRule="auto"/>
    </w:pPr>
    <w:rPr>
      <w:rFonts w:ascii="Calibri" w:eastAsia="Calibri" w:hAnsi="Calibri" w:cs="Times New Roman"/>
      <w:sz w:val="20"/>
      <w:szCs w:val="20"/>
      <w:lang w:val="es-PY" w:eastAsia="es-P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D1D84"/>
    <w:pPr>
      <w:keepLines/>
      <w:spacing w:before="240" w:line="259" w:lineRule="auto"/>
      <w:outlineLvl w:val="9"/>
    </w:pPr>
    <w:rPr>
      <w:rFonts w:asciiTheme="majorHAnsi" w:eastAsiaTheme="majorEastAsia" w:hAnsiTheme="majorHAnsi" w:cstheme="majorBidi"/>
      <w:b w:val="0"/>
      <w:bCs w:val="0"/>
      <w:color w:val="2F5496" w:themeColor="accent1" w:themeShade="BF"/>
      <w:sz w:val="32"/>
      <w:szCs w:val="32"/>
      <w:lang w:val="es-PY" w:eastAsia="es-PY"/>
    </w:rPr>
  </w:style>
  <w:style w:type="paragraph" w:styleId="Piedepgina">
    <w:name w:val="footer"/>
    <w:basedOn w:val="Normal"/>
    <w:link w:val="PiedepginaCar"/>
    <w:uiPriority w:val="99"/>
    <w:unhideWhenUsed/>
    <w:rsid w:val="001B19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9E4"/>
  </w:style>
  <w:style w:type="paragraph" w:styleId="NormalWeb">
    <w:name w:val="Normal (Web)"/>
    <w:basedOn w:val="Normal"/>
    <w:uiPriority w:val="99"/>
    <w:semiHidden/>
    <w:unhideWhenUsed/>
    <w:rsid w:val="00955FD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deglobo">
    <w:name w:val="Balloon Text"/>
    <w:basedOn w:val="Normal"/>
    <w:link w:val="TextodegloboCar"/>
    <w:uiPriority w:val="99"/>
    <w:semiHidden/>
    <w:unhideWhenUsed/>
    <w:rsid w:val="00627A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7ACF"/>
    <w:rPr>
      <w:rFonts w:ascii="Segoe UI" w:hAnsi="Segoe UI" w:cs="Segoe UI"/>
      <w:sz w:val="18"/>
      <w:szCs w:val="18"/>
    </w:rPr>
  </w:style>
  <w:style w:type="character" w:styleId="Refdecomentario">
    <w:name w:val="annotation reference"/>
    <w:basedOn w:val="Fuentedeprrafopredeter"/>
    <w:uiPriority w:val="99"/>
    <w:semiHidden/>
    <w:unhideWhenUsed/>
    <w:rsid w:val="0068353F"/>
    <w:rPr>
      <w:sz w:val="16"/>
      <w:szCs w:val="16"/>
    </w:rPr>
  </w:style>
  <w:style w:type="paragraph" w:styleId="Textocomentario">
    <w:name w:val="annotation text"/>
    <w:basedOn w:val="Normal"/>
    <w:link w:val="TextocomentarioCar"/>
    <w:uiPriority w:val="99"/>
    <w:semiHidden/>
    <w:unhideWhenUsed/>
    <w:rsid w:val="006835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353F"/>
    <w:rPr>
      <w:sz w:val="20"/>
      <w:szCs w:val="20"/>
    </w:rPr>
  </w:style>
  <w:style w:type="paragraph" w:styleId="Asuntodelcomentario">
    <w:name w:val="annotation subject"/>
    <w:basedOn w:val="Textocomentario"/>
    <w:next w:val="Textocomentario"/>
    <w:link w:val="AsuntodelcomentarioCar"/>
    <w:uiPriority w:val="99"/>
    <w:semiHidden/>
    <w:unhideWhenUsed/>
    <w:rsid w:val="0068353F"/>
    <w:rPr>
      <w:b/>
      <w:bCs/>
    </w:rPr>
  </w:style>
  <w:style w:type="character" w:customStyle="1" w:styleId="AsuntodelcomentarioCar">
    <w:name w:val="Asunto del comentario Car"/>
    <w:basedOn w:val="TextocomentarioCar"/>
    <w:link w:val="Asuntodelcomentario"/>
    <w:uiPriority w:val="99"/>
    <w:semiHidden/>
    <w:rsid w:val="0068353F"/>
    <w:rPr>
      <w:b/>
      <w:bCs/>
      <w:sz w:val="20"/>
      <w:szCs w:val="20"/>
    </w:rPr>
  </w:style>
  <w:style w:type="paragraph" w:styleId="Revisin">
    <w:name w:val="Revision"/>
    <w:hidden/>
    <w:uiPriority w:val="99"/>
    <w:semiHidden/>
    <w:rsid w:val="001B53B2"/>
    <w:pPr>
      <w:spacing w:after="0" w:line="240" w:lineRule="auto"/>
    </w:pPr>
  </w:style>
  <w:style w:type="table" w:styleId="Tablanormal2">
    <w:name w:val="Plain Table 2"/>
    <w:basedOn w:val="Tablanormal"/>
    <w:uiPriority w:val="42"/>
    <w:rsid w:val="00694B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
    <w:name w:val="List Table 2"/>
    <w:basedOn w:val="Tablanormal"/>
    <w:uiPriority w:val="47"/>
    <w:rsid w:val="00694B2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03180">
      <w:bodyDiv w:val="1"/>
      <w:marLeft w:val="0"/>
      <w:marRight w:val="0"/>
      <w:marTop w:val="0"/>
      <w:marBottom w:val="0"/>
      <w:divBdr>
        <w:top w:val="none" w:sz="0" w:space="0" w:color="auto"/>
        <w:left w:val="none" w:sz="0" w:space="0" w:color="auto"/>
        <w:bottom w:val="none" w:sz="0" w:space="0" w:color="auto"/>
        <w:right w:val="none" w:sz="0" w:space="0" w:color="auto"/>
      </w:divBdr>
    </w:div>
    <w:div w:id="676733773">
      <w:bodyDiv w:val="1"/>
      <w:marLeft w:val="0"/>
      <w:marRight w:val="0"/>
      <w:marTop w:val="0"/>
      <w:marBottom w:val="0"/>
      <w:divBdr>
        <w:top w:val="none" w:sz="0" w:space="0" w:color="auto"/>
        <w:left w:val="none" w:sz="0" w:space="0" w:color="auto"/>
        <w:bottom w:val="none" w:sz="0" w:space="0" w:color="auto"/>
        <w:right w:val="none" w:sz="0" w:space="0" w:color="auto"/>
      </w:divBdr>
    </w:div>
    <w:div w:id="728725462">
      <w:bodyDiv w:val="1"/>
      <w:marLeft w:val="0"/>
      <w:marRight w:val="0"/>
      <w:marTop w:val="0"/>
      <w:marBottom w:val="0"/>
      <w:divBdr>
        <w:top w:val="none" w:sz="0" w:space="0" w:color="auto"/>
        <w:left w:val="none" w:sz="0" w:space="0" w:color="auto"/>
        <w:bottom w:val="none" w:sz="0" w:space="0" w:color="auto"/>
        <w:right w:val="none" w:sz="0" w:space="0" w:color="auto"/>
      </w:divBdr>
      <w:divsChild>
        <w:div w:id="57365107">
          <w:marLeft w:val="0"/>
          <w:marRight w:val="0"/>
          <w:marTop w:val="0"/>
          <w:marBottom w:val="0"/>
          <w:divBdr>
            <w:top w:val="none" w:sz="0" w:space="0" w:color="auto"/>
            <w:left w:val="none" w:sz="0" w:space="0" w:color="auto"/>
            <w:bottom w:val="none" w:sz="0" w:space="0" w:color="auto"/>
            <w:right w:val="none" w:sz="0" w:space="0" w:color="auto"/>
          </w:divBdr>
        </w:div>
      </w:divsChild>
    </w:div>
    <w:div w:id="729574518">
      <w:bodyDiv w:val="1"/>
      <w:marLeft w:val="0"/>
      <w:marRight w:val="0"/>
      <w:marTop w:val="0"/>
      <w:marBottom w:val="0"/>
      <w:divBdr>
        <w:top w:val="none" w:sz="0" w:space="0" w:color="auto"/>
        <w:left w:val="none" w:sz="0" w:space="0" w:color="auto"/>
        <w:bottom w:val="none" w:sz="0" w:space="0" w:color="auto"/>
        <w:right w:val="none" w:sz="0" w:space="0" w:color="auto"/>
      </w:divBdr>
    </w:div>
    <w:div w:id="1472792934">
      <w:bodyDiv w:val="1"/>
      <w:marLeft w:val="0"/>
      <w:marRight w:val="0"/>
      <w:marTop w:val="0"/>
      <w:marBottom w:val="0"/>
      <w:divBdr>
        <w:top w:val="none" w:sz="0" w:space="0" w:color="auto"/>
        <w:left w:val="none" w:sz="0" w:space="0" w:color="auto"/>
        <w:bottom w:val="none" w:sz="0" w:space="0" w:color="auto"/>
        <w:right w:val="none" w:sz="0" w:space="0" w:color="auto"/>
      </w:divBdr>
    </w:div>
    <w:div w:id="1814711663">
      <w:bodyDiv w:val="1"/>
      <w:marLeft w:val="0"/>
      <w:marRight w:val="0"/>
      <w:marTop w:val="0"/>
      <w:marBottom w:val="0"/>
      <w:divBdr>
        <w:top w:val="none" w:sz="0" w:space="0" w:color="auto"/>
        <w:left w:val="none" w:sz="0" w:space="0" w:color="auto"/>
        <w:bottom w:val="none" w:sz="0" w:space="0" w:color="auto"/>
        <w:right w:val="none" w:sz="0" w:space="0" w:color="auto"/>
      </w:divBdr>
    </w:div>
    <w:div w:id="197528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0EA39-A05F-4CF9-A97F-C8FB758C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18</Pages>
  <Words>4335</Words>
  <Characters>23845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Rolon</dc:creator>
  <cp:keywords/>
  <dc:description/>
  <cp:lastModifiedBy>Majo Nazer</cp:lastModifiedBy>
  <cp:revision>5</cp:revision>
  <dcterms:created xsi:type="dcterms:W3CDTF">2020-10-11T15:47:00Z</dcterms:created>
  <dcterms:modified xsi:type="dcterms:W3CDTF">2020-11-18T20:06:00Z</dcterms:modified>
</cp:coreProperties>
</file>